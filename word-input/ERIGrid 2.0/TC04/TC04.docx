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519F" w14:textId="59B4AC8A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8F1947">
        <w:rPr>
          <w:b/>
          <w:sz w:val="24"/>
          <w:lang w:val="en-US"/>
        </w:rPr>
        <w:t>4</w:t>
      </w:r>
    </w:p>
    <w:p w14:paraId="73FA487D" w14:textId="77777777" w:rsidR="00AD18C9" w:rsidRPr="009529AE" w:rsidRDefault="00AD18C9" w:rsidP="004827AA">
      <w:pPr>
        <w:jc w:val="center"/>
        <w:rPr>
          <w:b/>
          <w:sz w:val="24"/>
          <w:lang w:val="en-US"/>
        </w:rPr>
      </w:pPr>
    </w:p>
    <w:p w14:paraId="681E2CBB" w14:textId="626C138E" w:rsidR="008353E5" w:rsidRDefault="008353E5" w:rsidP="008353E5">
      <w:pPr>
        <w:rPr>
          <w:sz w:val="20"/>
          <w:szCs w:val="20"/>
          <w:lang w:val="en-US"/>
        </w:rPr>
      </w:pPr>
      <w:r w:rsidRPr="3AFF58B9">
        <w:rPr>
          <w:sz w:val="20"/>
          <w:szCs w:val="20"/>
          <w:lang w:val="en-US"/>
        </w:rPr>
        <w:t>Author</w:t>
      </w:r>
      <w:r w:rsidR="00D62E1B" w:rsidRPr="3AFF58B9">
        <w:rPr>
          <w:sz w:val="20"/>
          <w:szCs w:val="20"/>
          <w:lang w:val="en-US"/>
        </w:rPr>
        <w:t>:</w:t>
      </w:r>
      <w:r>
        <w:tab/>
      </w:r>
      <w:r w:rsidR="00AA5B4A" w:rsidRPr="3AFF58B9">
        <w:rPr>
          <w:sz w:val="20"/>
          <w:szCs w:val="20"/>
          <w:u w:val="single"/>
          <w:lang w:val="en-US"/>
        </w:rPr>
        <w:t>A</w:t>
      </w:r>
      <w:r w:rsidR="008230B9" w:rsidRPr="3AFF58B9">
        <w:rPr>
          <w:sz w:val="20"/>
          <w:szCs w:val="20"/>
          <w:u w:val="single"/>
          <w:lang w:val="en-US"/>
        </w:rPr>
        <w:t xml:space="preserve">. </w:t>
      </w:r>
      <w:proofErr w:type="spellStart"/>
      <w:r w:rsidR="00AA5B4A" w:rsidRPr="3AFF58B9">
        <w:rPr>
          <w:sz w:val="20"/>
          <w:szCs w:val="20"/>
          <w:u w:val="single"/>
          <w:lang w:val="en-US"/>
        </w:rPr>
        <w:t>Paspatis</w:t>
      </w:r>
      <w:proofErr w:type="spellEnd"/>
      <w:r w:rsidR="0085098F" w:rsidRPr="3AFF58B9">
        <w:rPr>
          <w:sz w:val="20"/>
          <w:szCs w:val="20"/>
          <w:u w:val="single"/>
          <w:lang w:val="en-US"/>
        </w:rPr>
        <w:t>, A</w:t>
      </w:r>
      <w:r w:rsidR="008230B9" w:rsidRPr="3AFF58B9">
        <w:rPr>
          <w:sz w:val="20"/>
          <w:szCs w:val="20"/>
          <w:u w:val="single"/>
          <w:lang w:val="en-US"/>
        </w:rPr>
        <w:t>.</w:t>
      </w:r>
      <w:r w:rsidR="0085098F" w:rsidRPr="3AFF58B9">
        <w:rPr>
          <w:sz w:val="20"/>
          <w:szCs w:val="20"/>
          <w:u w:val="single"/>
          <w:lang w:val="en-US"/>
        </w:rPr>
        <w:t xml:space="preserve"> </w:t>
      </w:r>
      <w:proofErr w:type="spellStart"/>
      <w:r w:rsidR="0085098F" w:rsidRPr="3AFF58B9">
        <w:rPr>
          <w:sz w:val="20"/>
          <w:szCs w:val="20"/>
          <w:u w:val="single"/>
          <w:lang w:val="en-US"/>
        </w:rPr>
        <w:t>Kontou</w:t>
      </w:r>
      <w:proofErr w:type="spellEnd"/>
      <w:r w:rsidR="008230B9" w:rsidRPr="3AFF58B9">
        <w:rPr>
          <w:sz w:val="20"/>
          <w:szCs w:val="20"/>
          <w:u w:val="single"/>
          <w:lang w:val="en-US"/>
        </w:rPr>
        <w:t>,</w:t>
      </w:r>
      <w:r w:rsidR="00B64A59" w:rsidRPr="3AFF58B9">
        <w:rPr>
          <w:sz w:val="20"/>
          <w:szCs w:val="20"/>
          <w:u w:val="single"/>
          <w:lang w:val="en-US"/>
        </w:rPr>
        <w:t xml:space="preserve"> </w:t>
      </w:r>
      <w:r w:rsidR="008230B9" w:rsidRPr="3AFF58B9">
        <w:rPr>
          <w:sz w:val="20"/>
          <w:szCs w:val="20"/>
          <w:u w:val="single"/>
          <w:lang w:val="en-US"/>
        </w:rPr>
        <w:t xml:space="preserve">A. F. Cortés </w:t>
      </w:r>
      <w:proofErr w:type="spellStart"/>
      <w:r w:rsidR="008230B9" w:rsidRPr="3AFF58B9">
        <w:rPr>
          <w:sz w:val="20"/>
          <w:szCs w:val="20"/>
          <w:u w:val="single"/>
          <w:lang w:val="en-US"/>
        </w:rPr>
        <w:t>Borray</w:t>
      </w:r>
      <w:proofErr w:type="spellEnd"/>
      <w:r w:rsidR="0ED45AD8" w:rsidRPr="3AFF58B9">
        <w:rPr>
          <w:sz w:val="20"/>
          <w:szCs w:val="20"/>
          <w:u w:val="single"/>
          <w:lang w:val="en-US"/>
        </w:rPr>
        <w:t>, Julia Merino</w:t>
      </w:r>
      <w:r w:rsidR="00B64A59" w:rsidRPr="3AFF58B9">
        <w:rPr>
          <w:sz w:val="20"/>
          <w:szCs w:val="20"/>
          <w:u w:val="single"/>
          <w:lang w:val="en-US"/>
        </w:rPr>
        <w:t xml:space="preserve"> </w:t>
      </w:r>
      <w:r>
        <w:tab/>
      </w:r>
      <w:r w:rsidRPr="3AFF58B9">
        <w:rPr>
          <w:sz w:val="20"/>
          <w:szCs w:val="20"/>
          <w:lang w:val="en-US"/>
        </w:rPr>
        <w:t>Version</w:t>
      </w:r>
      <w:r w:rsidR="00D62E1B" w:rsidRPr="3AFF58B9">
        <w:rPr>
          <w:sz w:val="20"/>
          <w:szCs w:val="20"/>
          <w:lang w:val="en-US"/>
        </w:rPr>
        <w:t>:</w:t>
      </w:r>
      <w:r w:rsidRPr="3AFF58B9">
        <w:rPr>
          <w:sz w:val="20"/>
          <w:szCs w:val="20"/>
          <w:lang w:val="en-US"/>
        </w:rPr>
        <w:t xml:space="preserve"> </w:t>
      </w:r>
      <w:r w:rsidR="00D62E1B" w:rsidRPr="3AFF58B9">
        <w:rPr>
          <w:sz w:val="20"/>
          <w:szCs w:val="20"/>
          <w:u w:val="single"/>
          <w:lang w:val="en-US"/>
        </w:rPr>
        <w:t>3</w:t>
      </w:r>
    </w:p>
    <w:p w14:paraId="68A6F851" w14:textId="5ED848E4" w:rsidR="008353E5" w:rsidRPr="008353E5" w:rsidRDefault="008353E5" w:rsidP="008353E5">
      <w:pPr>
        <w:rPr>
          <w:sz w:val="20"/>
          <w:szCs w:val="20"/>
          <w:lang w:val="en-US"/>
        </w:rPr>
      </w:pPr>
      <w:r w:rsidRPr="3AFF58B9">
        <w:rPr>
          <w:sz w:val="20"/>
          <w:szCs w:val="20"/>
          <w:lang w:val="en-US"/>
        </w:rPr>
        <w:t>Project</w:t>
      </w:r>
      <w:r w:rsidR="00D62E1B" w:rsidRPr="3AFF58B9">
        <w:rPr>
          <w:sz w:val="20"/>
          <w:szCs w:val="20"/>
          <w:lang w:val="en-US"/>
        </w:rPr>
        <w:t>:</w:t>
      </w:r>
      <w:r>
        <w:tab/>
      </w:r>
      <w:r w:rsidR="00AA5B4A" w:rsidRPr="3AFF58B9">
        <w:rPr>
          <w:sz w:val="20"/>
          <w:szCs w:val="20"/>
          <w:u w:val="single"/>
          <w:lang w:val="en-US"/>
        </w:rPr>
        <w:t>ERIGRID 2</w:t>
      </w:r>
      <w:r w:rsidR="009665E9" w:rsidRPr="3AFF58B9">
        <w:rPr>
          <w:sz w:val="20"/>
          <w:szCs w:val="20"/>
          <w:u w:val="single"/>
          <w:lang w:val="en-US"/>
        </w:rPr>
        <w:t>.0</w:t>
      </w:r>
      <w:r>
        <w:tab/>
      </w:r>
      <w:r>
        <w:tab/>
      </w:r>
      <w:r>
        <w:tab/>
      </w:r>
      <w:r>
        <w:tab/>
      </w:r>
      <w:r>
        <w:tab/>
      </w:r>
      <w:r w:rsidR="3DB49F56" w:rsidRPr="3AFF58B9">
        <w:rPr>
          <w:sz w:val="20"/>
          <w:szCs w:val="20"/>
          <w:lang w:val="en-US"/>
        </w:rPr>
        <w:t xml:space="preserve"> </w:t>
      </w:r>
      <w:r>
        <w:tab/>
      </w:r>
      <w:r w:rsidR="3DB49F56" w:rsidRPr="3AFF58B9">
        <w:rPr>
          <w:sz w:val="20"/>
          <w:szCs w:val="20"/>
          <w:lang w:val="en-US"/>
        </w:rPr>
        <w:t xml:space="preserve">   </w:t>
      </w:r>
      <w:r w:rsidR="00F8344D">
        <w:rPr>
          <w:sz w:val="20"/>
          <w:szCs w:val="20"/>
          <w:lang w:val="en-US"/>
        </w:rPr>
        <w:tab/>
      </w:r>
      <w:r w:rsidRPr="3AFF58B9">
        <w:rPr>
          <w:sz w:val="20"/>
          <w:szCs w:val="20"/>
          <w:lang w:val="en-US"/>
        </w:rPr>
        <w:t>Date</w:t>
      </w:r>
      <w:r w:rsidR="00D62E1B" w:rsidRPr="3AFF58B9">
        <w:rPr>
          <w:sz w:val="20"/>
          <w:szCs w:val="20"/>
          <w:lang w:val="en-US"/>
        </w:rPr>
        <w:t>:</w:t>
      </w:r>
      <w:r w:rsidRPr="3AFF58B9">
        <w:rPr>
          <w:sz w:val="20"/>
          <w:szCs w:val="20"/>
          <w:lang w:val="en-US"/>
        </w:rPr>
        <w:t xml:space="preserve"> </w:t>
      </w:r>
      <w:r w:rsidR="008230B9" w:rsidRPr="3AFF58B9">
        <w:rPr>
          <w:sz w:val="20"/>
          <w:szCs w:val="20"/>
          <w:u w:val="single"/>
          <w:lang w:val="en-US"/>
        </w:rPr>
        <w:t>1</w:t>
      </w:r>
      <w:r w:rsidR="00D62E1B" w:rsidRPr="3AFF58B9">
        <w:rPr>
          <w:sz w:val="20"/>
          <w:szCs w:val="20"/>
          <w:u w:val="single"/>
          <w:lang w:val="en-US"/>
        </w:rPr>
        <w:t>3</w:t>
      </w:r>
      <w:r w:rsidR="00AA5B4A" w:rsidRPr="3AFF58B9">
        <w:rPr>
          <w:sz w:val="20"/>
          <w:szCs w:val="20"/>
          <w:u w:val="single"/>
          <w:lang w:val="en-US"/>
        </w:rPr>
        <w:t>/</w:t>
      </w:r>
      <w:r w:rsidR="009529AE" w:rsidRPr="3AFF58B9">
        <w:rPr>
          <w:sz w:val="20"/>
          <w:szCs w:val="20"/>
          <w:u w:val="single"/>
          <w:lang w:val="en-US"/>
        </w:rPr>
        <w:t>0</w:t>
      </w:r>
      <w:r w:rsidR="00D62E1B" w:rsidRPr="3AFF58B9">
        <w:rPr>
          <w:sz w:val="20"/>
          <w:szCs w:val="20"/>
          <w:u w:val="single"/>
          <w:lang w:val="en-US"/>
        </w:rPr>
        <w:t>4</w:t>
      </w:r>
      <w:r w:rsidR="00AA5B4A" w:rsidRPr="3AFF58B9">
        <w:rPr>
          <w:sz w:val="20"/>
          <w:szCs w:val="20"/>
          <w:u w:val="single"/>
          <w:lang w:val="en-US"/>
        </w:rPr>
        <w:t>/202</w:t>
      </w:r>
      <w:r w:rsidR="009529AE" w:rsidRPr="3AFF58B9">
        <w:rPr>
          <w:sz w:val="20"/>
          <w:szCs w:val="20"/>
          <w:u w:val="single"/>
          <w:lang w:val="en-US"/>
        </w:rPr>
        <w:t>1</w:t>
      </w:r>
      <w:r>
        <w:tab/>
      </w:r>
    </w:p>
    <w:p w14:paraId="68913B54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7C1AECEE" w14:textId="77777777" w:rsidTr="6E783826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E1AE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7C08" w14:textId="5D144F3F" w:rsidR="00AA5B4A" w:rsidRPr="00AA5B4A" w:rsidRDefault="009529AE" w:rsidP="00AA5B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Investigation of different voltage control techniques for </w:t>
            </w:r>
            <w:proofErr w:type="gramStart"/>
            <w:r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DERs</w:t>
            </w:r>
            <w:r w:rsidR="003B5AAD">
              <w:rPr>
                <w:sz w:val="20"/>
                <w:szCs w:val="20"/>
                <w:lang w:val="en-US"/>
              </w:rPr>
              <w:t xml:space="preserve"> in microgrids</w:t>
            </w:r>
          </w:p>
          <w:p w14:paraId="11E793B9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CC98A39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66AA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3319" w14:textId="29CBA61B" w:rsidR="00E32755" w:rsidRDefault="0089697C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r w:rsidR="003B5AAD">
              <w:rPr>
                <w:sz w:val="20"/>
                <w:szCs w:val="20"/>
                <w:lang w:val="en-US"/>
              </w:rPr>
              <w:t xml:space="preserve">microgrid with inverter-interfaced </w:t>
            </w:r>
            <w:r w:rsidR="00FA0DD0">
              <w:rPr>
                <w:sz w:val="20"/>
                <w:szCs w:val="20"/>
                <w:lang w:val="en-US"/>
              </w:rPr>
              <w:t>distributed energy resources (</w:t>
            </w:r>
            <w:r w:rsidR="003B5AAD">
              <w:rPr>
                <w:sz w:val="20"/>
                <w:szCs w:val="20"/>
                <w:lang w:val="en-US"/>
              </w:rPr>
              <w:t>DERs</w:t>
            </w:r>
            <w:r w:rsidR="00FA0DD0">
              <w:rPr>
                <w:sz w:val="20"/>
                <w:szCs w:val="20"/>
                <w:lang w:val="en-US"/>
              </w:rPr>
              <w:t>)</w:t>
            </w:r>
            <w:r w:rsidR="003B5AAD">
              <w:rPr>
                <w:sz w:val="20"/>
                <w:szCs w:val="20"/>
                <w:lang w:val="en-US"/>
              </w:rPr>
              <w:t xml:space="preserve"> is considered. </w:t>
            </w:r>
            <w:proofErr w:type="gramStart"/>
            <w:r w:rsidR="003B5AAD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="00FA0DD0">
              <w:rPr>
                <w:sz w:val="20"/>
                <w:szCs w:val="20"/>
                <w:lang w:val="en-US"/>
              </w:rPr>
              <w:t xml:space="preserve"> respect the system regulations and successfully fe</w:t>
            </w:r>
            <w:r w:rsidR="000924FA">
              <w:rPr>
                <w:sz w:val="20"/>
                <w:szCs w:val="20"/>
                <w:lang w:val="en-US"/>
              </w:rPr>
              <w:t>e</w:t>
            </w:r>
            <w:r w:rsidR="00FA0DD0">
              <w:rPr>
                <w:sz w:val="20"/>
                <w:szCs w:val="20"/>
                <w:lang w:val="en-US"/>
              </w:rPr>
              <w:t>d the microgrid load, the voltage across the microgrid needs to be regulated close to its nominal value.</w:t>
            </w:r>
          </w:p>
          <w:p w14:paraId="39FF7354" w14:textId="77777777" w:rsidR="002F28B2" w:rsidRDefault="002F28B2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1A6F5982" w14:textId="04B016BB" w:rsidR="002F28B2" w:rsidRPr="004D314E" w:rsidRDefault="002F28B2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Through the control design of the inverter-interfaced distributed energy resources, </w:t>
            </w:r>
            <w:r w:rsidR="00FA0DD0">
              <w:rPr>
                <w:sz w:val="20"/>
                <w:szCs w:val="20"/>
                <w:lang w:val="en-US"/>
              </w:rPr>
              <w:t>different control scheme</w:t>
            </w:r>
            <w:r w:rsidR="000924FA">
              <w:rPr>
                <w:sz w:val="20"/>
                <w:szCs w:val="20"/>
                <w:lang w:val="en-US"/>
              </w:rPr>
              <w:t>s</w:t>
            </w:r>
            <w:r w:rsidR="00FA0DD0">
              <w:rPr>
                <w:sz w:val="20"/>
                <w:szCs w:val="20"/>
                <w:lang w:val="en-US"/>
              </w:rPr>
              <w:t xml:space="preserve"> are investigated. </w:t>
            </w:r>
            <w:proofErr w:type="gramStart"/>
            <w:r w:rsidR="00FA0DD0">
              <w:rPr>
                <w:sz w:val="20"/>
                <w:szCs w:val="20"/>
                <w:lang w:val="en-US"/>
              </w:rPr>
              <w:t xml:space="preserve">In particular </w:t>
            </w:r>
            <w:proofErr w:type="spellStart"/>
            <w:r w:rsidR="00FA0DD0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="00FA0DD0">
              <w:rPr>
                <w:sz w:val="20"/>
                <w:szCs w:val="20"/>
                <w:lang w:val="en-US"/>
              </w:rPr>
              <w:t xml:space="preserve">) master-slave voltage control, ii) conventional droop grid-forming control and iii) inverse droop grid-forming control. </w:t>
            </w:r>
          </w:p>
        </w:tc>
      </w:tr>
      <w:tr w:rsidR="00BA74B2" w:rsidRPr="004D314E" w14:paraId="45FF71C1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76D0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782D5B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AFC2" w14:textId="3C70B0D4" w:rsidR="00BA74B2" w:rsidRPr="004D314E" w:rsidRDefault="00FA0DD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Voltage regulation in a microgrid with </w:t>
            </w:r>
            <w:proofErr w:type="gramStart"/>
            <w:r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DERs</w:t>
            </w:r>
          </w:p>
        </w:tc>
      </w:tr>
      <w:tr w:rsidR="00BA74B2" w:rsidRPr="004D314E" w14:paraId="0D0C910B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CF8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7147244" w14:textId="6CB5FCE1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r w:rsidR="009032BF" w:rsidRPr="004D314E">
              <w:rPr>
                <w:sz w:val="20"/>
                <w:szCs w:val="20"/>
                <w:lang w:val="en-US"/>
              </w:rPr>
              <w:t>1...</w:t>
            </w:r>
            <w:r w:rsidRPr="004D314E">
              <w:rPr>
                <w:sz w:val="20"/>
                <w:szCs w:val="20"/>
                <w:lang w:val="en-US"/>
              </w:rPr>
              <w:t xml:space="preserve">n)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4B7B" w14:textId="65C9FB0D" w:rsidR="00BA74B2" w:rsidRPr="004D314E" w:rsidRDefault="00AA5B4A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Inverter-interfaced distributed energy resources controllers</w:t>
            </w:r>
          </w:p>
        </w:tc>
      </w:tr>
      <w:tr w:rsidR="00BA74B2" w:rsidRPr="004D314E" w14:paraId="5FA0B4F5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00E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44A16B33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7A8" w14:textId="77777777" w:rsidR="00BA74B2" w:rsidRDefault="00AA5B4A" w:rsidP="00BA74B2">
            <w:pPr>
              <w:spacing w:line="276" w:lineRule="auto"/>
              <w:rPr>
                <w:ins w:id="0" w:author="Julia Merino (TECNALIA)" w:date="2021-02-12T11:44:00Z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Electrical Power</w:t>
            </w:r>
          </w:p>
          <w:p w14:paraId="7F9A5AF7" w14:textId="1CE8B3C2" w:rsidR="00397355" w:rsidRPr="004D314E" w:rsidRDefault="00397355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4FC2C9D">
              <w:rPr>
                <w:sz w:val="20"/>
                <w:szCs w:val="20"/>
                <w:lang w:val="en-US"/>
              </w:rPr>
              <w:t>Control</w:t>
            </w:r>
            <w:r w:rsidR="00EF7C62" w:rsidRPr="34FC2C9D">
              <w:rPr>
                <w:sz w:val="20"/>
                <w:szCs w:val="20"/>
                <w:lang w:val="en-US"/>
              </w:rPr>
              <w:t xml:space="preserve"> system</w:t>
            </w:r>
            <w:r w:rsidR="551B0854" w:rsidRPr="34FC2C9D">
              <w:rPr>
                <w:sz w:val="20"/>
                <w:szCs w:val="20"/>
                <w:lang w:val="en-US"/>
              </w:rPr>
              <w:t>s</w:t>
            </w:r>
          </w:p>
        </w:tc>
      </w:tr>
      <w:tr w:rsidR="00D45E7C" w:rsidRPr="004D314E" w14:paraId="2989B06E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554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601837B0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426A" w14:textId="04D288DC" w:rsidR="00695090" w:rsidRPr="004D314E" w:rsidRDefault="00695090" w:rsidP="0090168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Comparison of different voltage control schemes</w:t>
            </w:r>
          </w:p>
        </w:tc>
      </w:tr>
      <w:tr w:rsidR="00D45E7C" w:rsidRPr="004D314E" w14:paraId="6040C064" w14:textId="77777777" w:rsidTr="6E783826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3039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4B43DABC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935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361D8635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9154" w14:textId="46379D47" w:rsidR="00AA5B4A" w:rsidRPr="00AA5B4A" w:rsidRDefault="00AA5B4A" w:rsidP="00AA5B4A">
            <w:pPr>
              <w:rPr>
                <w:sz w:val="20"/>
                <w:szCs w:val="20"/>
                <w:lang w:val="en-US"/>
              </w:rPr>
            </w:pPr>
            <w:r w:rsidRPr="00AA5B4A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A5B4A">
              <w:rPr>
                <w:sz w:val="20"/>
                <w:szCs w:val="20"/>
                <w:lang w:val="en-US"/>
              </w:rPr>
              <w:t xml:space="preserve">microgrid </w:t>
            </w:r>
            <w:r w:rsidR="00695090">
              <w:rPr>
                <w:sz w:val="20"/>
                <w:szCs w:val="20"/>
                <w:lang w:val="en-US"/>
              </w:rPr>
              <w:t>that hosts</w:t>
            </w:r>
            <w:r w:rsidRPr="00AA5B4A">
              <w:rPr>
                <w:sz w:val="20"/>
                <w:szCs w:val="20"/>
                <w:lang w:val="en-US"/>
              </w:rPr>
              <w:t xml:space="preserve"> multiple inverter</w:t>
            </w:r>
            <w:r>
              <w:rPr>
                <w:sz w:val="20"/>
                <w:szCs w:val="20"/>
                <w:lang w:val="en-US"/>
              </w:rPr>
              <w:t>-interfaced</w:t>
            </w:r>
            <w:r w:rsidRPr="00AA5B4A">
              <w:rPr>
                <w:sz w:val="20"/>
                <w:szCs w:val="20"/>
                <w:lang w:val="en-US"/>
              </w:rPr>
              <w:t xml:space="preserve"> distributed energy resources</w:t>
            </w:r>
            <w:r>
              <w:rPr>
                <w:sz w:val="20"/>
                <w:szCs w:val="20"/>
                <w:lang w:val="en-US"/>
              </w:rPr>
              <w:t>, lines, loads, etc.</w:t>
            </w:r>
          </w:p>
          <w:p w14:paraId="25B27BCB" w14:textId="77777777" w:rsidR="00BA74B2" w:rsidRPr="00AA5B4A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93518DA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3CC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6C7A0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1C94" w14:textId="2A36C325" w:rsidR="00D45E7C" w:rsidRPr="00113353" w:rsidRDefault="0069509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Different voltage control schemes to achieve microgrid load voltage regulation</w:t>
            </w:r>
          </w:p>
        </w:tc>
      </w:tr>
      <w:tr w:rsidR="00BA74B2" w:rsidRPr="004D314E" w14:paraId="7726D59A" w14:textId="77777777" w:rsidTr="6E783826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612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4D4421C6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6DC8" w14:textId="274E8C0D" w:rsidR="003A24F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="003A24FE">
              <w:rPr>
                <w:b/>
                <w:sz w:val="20"/>
                <w:szCs w:val="20"/>
                <w:lang w:val="en-US"/>
              </w:rPr>
              <w:t xml:space="preserve"> </w:t>
            </w:r>
            <w:r w:rsidR="003A24FE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27DD7D3E" w14:textId="0CA5DEC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 xml:space="preserve">; encompasses properties of test signals and output </w:t>
            </w:r>
            <w:r>
              <w:rPr>
                <w:sz w:val="20"/>
                <w:szCs w:val="20"/>
              </w:rPr>
              <w:lastRenderedPageBreak/>
              <w:t>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7695" w14:textId="4A501C4C" w:rsidR="00BA74B2" w:rsidRPr="004D314E" w:rsidRDefault="0030258A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Microgrid operation according to the designed control algorithm</w:t>
            </w:r>
          </w:p>
        </w:tc>
      </w:tr>
      <w:tr w:rsidR="00BA74B2" w:rsidRPr="004D314E" w14:paraId="5234E61C" w14:textId="77777777" w:rsidTr="6E783826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54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2884" w14:textId="2AC44E89" w:rsidR="00BA74B2" w:rsidRPr="004D314E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 w:rsidR="00073B2E">
              <w:rPr>
                <w:b/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(TM)</w:t>
            </w:r>
          </w:p>
          <w:p w14:paraId="1B8F363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A2BA" w14:textId="78C99FBF" w:rsidR="00BA74B2" w:rsidRDefault="48F6C9B7" w:rsidP="0030258A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Voltage</w:t>
            </w:r>
            <w:r w:rsidR="5BB7C4EC" w:rsidRPr="57677678">
              <w:rPr>
                <w:sz w:val="20"/>
                <w:szCs w:val="20"/>
                <w:lang w:val="en-US"/>
              </w:rPr>
              <w:t xml:space="preserve"> measured at the output of the inverter (</w:t>
            </w:r>
            <w:r w:rsidR="0030258A" w:rsidRPr="57677678">
              <w:rPr>
                <w:sz w:val="20"/>
                <w:szCs w:val="20"/>
                <w:lang w:val="en-US"/>
              </w:rPr>
              <w:t xml:space="preserve">Is </w:t>
            </w:r>
            <w:r w:rsidR="00A41E55" w:rsidRPr="57677678">
              <w:rPr>
                <w:sz w:val="20"/>
                <w:szCs w:val="20"/>
                <w:lang w:val="en-US"/>
              </w:rPr>
              <w:t>proper voltage regulation achieved?</w:t>
            </w:r>
            <w:r w:rsidR="40ED0A61" w:rsidRPr="57677678">
              <w:rPr>
                <w:sz w:val="20"/>
                <w:szCs w:val="20"/>
                <w:lang w:val="en-US"/>
              </w:rPr>
              <w:t>)</w:t>
            </w:r>
          </w:p>
          <w:p w14:paraId="198D073B" w14:textId="451927B0" w:rsidR="0030258A" w:rsidRPr="00113353" w:rsidRDefault="40ED0A61" w:rsidP="00113353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Number of interruptions (</w:t>
            </w:r>
            <w:r w:rsidR="00953D3E" w:rsidRPr="57677678">
              <w:rPr>
                <w:sz w:val="20"/>
                <w:szCs w:val="20"/>
                <w:lang w:val="en-US"/>
              </w:rPr>
              <w:t>Is continuity of service achieved after a sudden change in the demand and/or output of RES, or a generator outage?</w:t>
            </w:r>
            <w:r w:rsidR="2C880906" w:rsidRPr="57677678">
              <w:rPr>
                <w:sz w:val="20"/>
                <w:szCs w:val="20"/>
                <w:lang w:val="en-US"/>
              </w:rPr>
              <w:t>)</w:t>
            </w:r>
          </w:p>
          <w:p w14:paraId="60204CF3" w14:textId="6E2B91BE" w:rsidR="0030258A" w:rsidRPr="00113353" w:rsidRDefault="1F6A0DF2" w:rsidP="00113353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Overall performance (</w:t>
            </w:r>
            <w:r w:rsidR="00A41E55" w:rsidRPr="57677678">
              <w:rPr>
                <w:sz w:val="20"/>
                <w:szCs w:val="20"/>
                <w:lang w:val="en-US"/>
              </w:rPr>
              <w:t>What are the advantage</w:t>
            </w:r>
            <w:r w:rsidR="000924FA" w:rsidRPr="57677678">
              <w:rPr>
                <w:sz w:val="20"/>
                <w:szCs w:val="20"/>
                <w:lang w:val="en-US"/>
              </w:rPr>
              <w:t>s</w:t>
            </w:r>
            <w:r w:rsidR="00A41E55" w:rsidRPr="57677678">
              <w:rPr>
                <w:sz w:val="20"/>
                <w:szCs w:val="20"/>
                <w:lang w:val="en-US"/>
              </w:rPr>
              <w:t xml:space="preserve"> and disadvantages of each technique?</w:t>
            </w:r>
            <w:r w:rsidR="35AA254E" w:rsidRPr="57677678">
              <w:rPr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5F3E614B" w14:textId="77777777" w:rsidTr="6E783826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A63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C1AF" w14:textId="08C8F5AB" w:rsidR="00BA74B2" w:rsidRPr="004D314E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073B2E">
              <w:rPr>
                <w:b/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(VA)</w:t>
            </w:r>
          </w:p>
          <w:p w14:paraId="68E01C68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F07E" w14:textId="77777777" w:rsidR="00BA74B2" w:rsidRDefault="0030258A" w:rsidP="0030258A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Different microgrid loading</w:t>
            </w:r>
          </w:p>
          <w:p w14:paraId="78AEA6B5" w14:textId="419102B6" w:rsidR="0030258A" w:rsidRPr="004D314E" w:rsidRDefault="0030258A" w:rsidP="0030258A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2B7EA900">
              <w:rPr>
                <w:sz w:val="20"/>
                <w:szCs w:val="20"/>
                <w:lang w:val="en-US"/>
              </w:rPr>
              <w:t xml:space="preserve">Different </w:t>
            </w:r>
            <w:r w:rsidR="00A41E55" w:rsidRPr="2B7EA900">
              <w:rPr>
                <w:sz w:val="20"/>
                <w:szCs w:val="20"/>
                <w:lang w:val="en-US"/>
              </w:rPr>
              <w:t>line impedance</w:t>
            </w:r>
            <w:r w:rsidR="000924FA" w:rsidRPr="2B7EA900">
              <w:rPr>
                <w:sz w:val="20"/>
                <w:szCs w:val="20"/>
                <w:lang w:val="en-US"/>
              </w:rPr>
              <w:t xml:space="preserve"> nature</w:t>
            </w:r>
            <w:r w:rsidR="00A41E55" w:rsidRPr="2B7EA900">
              <w:rPr>
                <w:sz w:val="20"/>
                <w:szCs w:val="20"/>
                <w:lang w:val="en-US"/>
              </w:rPr>
              <w:t xml:space="preserve"> (</w:t>
            </w:r>
            <w:r w:rsidR="6297C84D" w:rsidRPr="2B7EA900">
              <w:rPr>
                <w:sz w:val="20"/>
                <w:szCs w:val="20"/>
                <w:lang w:val="en-US"/>
              </w:rPr>
              <w:t>i.e.,</w:t>
            </w:r>
            <w:r w:rsidR="00A41E55" w:rsidRPr="2B7EA900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A41E55" w:rsidRPr="2B7EA900">
              <w:rPr>
                <w:sz w:val="20"/>
                <w:szCs w:val="20"/>
                <w:lang w:val="en-US"/>
              </w:rPr>
              <w:t>resistive</w:t>
            </w:r>
            <w:proofErr w:type="gramEnd"/>
            <w:r w:rsidR="00A41E55" w:rsidRPr="2B7EA900">
              <w:rPr>
                <w:sz w:val="20"/>
                <w:szCs w:val="20"/>
                <w:lang w:val="en-US"/>
              </w:rPr>
              <w:t xml:space="preserve"> or inductive</w:t>
            </w:r>
            <w:r w:rsidR="000924FA" w:rsidRPr="2B7EA900">
              <w:rPr>
                <w:sz w:val="20"/>
                <w:szCs w:val="20"/>
                <w:lang w:val="en-US"/>
              </w:rPr>
              <w:t xml:space="preserve"> or complex</w:t>
            </w:r>
            <w:r w:rsidR="00A41E55" w:rsidRPr="2B7EA900">
              <w:rPr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72BA0426" w14:textId="77777777" w:rsidTr="6E783826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57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9B75" w14:textId="08F7AB1B" w:rsidR="006C2922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(QA)</w:t>
            </w:r>
          </w:p>
          <w:p w14:paraId="4467AB0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D981" w14:textId="11A484CA" w:rsidR="00BB655B" w:rsidRPr="0065522F" w:rsidRDefault="00906F88" w:rsidP="34FC2C9D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6E783826">
              <w:rPr>
                <w:sz w:val="20"/>
                <w:szCs w:val="20"/>
                <w:lang w:val="en-US"/>
              </w:rPr>
              <w:t>Microgird</w:t>
            </w:r>
            <w:proofErr w:type="spellEnd"/>
            <w:r w:rsidRPr="6E783826">
              <w:rPr>
                <w:sz w:val="20"/>
                <w:szCs w:val="20"/>
                <w:lang w:val="en-US"/>
              </w:rPr>
              <w:t xml:space="preserve"> </w:t>
            </w:r>
            <w:r w:rsidR="0030258A" w:rsidRPr="6E783826">
              <w:rPr>
                <w:sz w:val="20"/>
                <w:szCs w:val="20"/>
                <w:lang w:val="en-US"/>
              </w:rPr>
              <w:t>voltages inside the ±</w:t>
            </w:r>
            <w:r w:rsidR="58110F3D" w:rsidRPr="6E783826">
              <w:rPr>
                <w:sz w:val="20"/>
                <w:szCs w:val="20"/>
                <w:lang w:val="en-US"/>
              </w:rPr>
              <w:t>5</w:t>
            </w:r>
            <w:r w:rsidR="0030258A" w:rsidRPr="6E783826">
              <w:rPr>
                <w:sz w:val="20"/>
                <w:szCs w:val="20"/>
                <w:lang w:val="en-US"/>
              </w:rPr>
              <w:t>% of the nominal voltage</w:t>
            </w:r>
            <w:r w:rsidR="0065522F" w:rsidRPr="6E783826">
              <w:rPr>
                <w:sz w:val="20"/>
                <w:szCs w:val="20"/>
                <w:lang w:val="en-US"/>
              </w:rPr>
              <w:t xml:space="preserve"> / Successful</w:t>
            </w:r>
          </w:p>
        </w:tc>
      </w:tr>
    </w:tbl>
    <w:p w14:paraId="1B8FD48C" w14:textId="77777777" w:rsidR="00316F83" w:rsidRDefault="00316F83" w:rsidP="00F93A3A">
      <w:pPr>
        <w:rPr>
          <w:b/>
          <w:sz w:val="24"/>
          <w:lang w:val="en-US"/>
        </w:rPr>
      </w:pPr>
    </w:p>
    <w:p w14:paraId="77D9CF54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5106FFBC" w14:textId="3362DF61" w:rsidR="0D7A3624" w:rsidRDefault="0D7A3624" w:rsidP="508E3AFF">
      <w:pPr>
        <w:pStyle w:val="NormalWeb"/>
        <w:spacing w:before="0" w:beforeAutospacing="0" w:after="0" w:afterAutospacing="0"/>
        <w:jc w:val="left"/>
        <w:rPr>
          <w:i/>
          <w:iCs/>
          <w:color w:val="000000" w:themeColor="text1"/>
          <w:szCs w:val="22"/>
        </w:rPr>
      </w:pPr>
    </w:p>
    <w:p w14:paraId="201327FA" w14:textId="0B7DF3A7" w:rsidR="259F4B4E" w:rsidRDefault="259F4B4E" w:rsidP="508E3AFF">
      <w:pPr>
        <w:rPr>
          <w:rFonts w:eastAsia="Arial" w:cs="Arial"/>
          <w:i/>
          <w:iCs/>
          <w:color w:val="000000" w:themeColor="text1"/>
          <w:sz w:val="20"/>
          <w:szCs w:val="20"/>
          <w:lang w:val="en-US"/>
        </w:rPr>
      </w:pP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>The most common voltage control algorithms for inverter-based microgrids will be validate</w:t>
      </w:r>
      <w:r w:rsidR="6B198F8D" w:rsidRPr="00B335E0">
        <w:rPr>
          <w:rFonts w:eastAsia="Arial" w:cs="Arial"/>
          <w:color w:val="000000" w:themeColor="text1"/>
          <w:sz w:val="20"/>
          <w:szCs w:val="20"/>
          <w:lang w:val="en-US"/>
        </w:rPr>
        <w:t>d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through three tests, one for each </w:t>
      </w:r>
      <w:r w:rsidR="473FD381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control technique, 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>where the inverters</w:t>
      </w:r>
      <w:r w:rsidR="5630CAAA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forming the inverter-based microgrid will be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equipped with the appropriate </w:t>
      </w:r>
      <w:r w:rsidR="03CB4986" w:rsidRPr="00B335E0">
        <w:rPr>
          <w:rFonts w:eastAsia="Arial" w:cs="Arial"/>
          <w:color w:val="000000" w:themeColor="text1"/>
          <w:sz w:val="20"/>
          <w:szCs w:val="20"/>
          <w:lang w:val="en-US"/>
        </w:rPr>
        <w:t>voltage control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algorithm.</w:t>
      </w:r>
      <w:r w:rsidR="7A0A86B6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Then, the results will be collected to perform the comparison between the different voltage control techniques</w:t>
      </w:r>
      <w:r w:rsidR="7A0A86B6" w:rsidRPr="508E3AFF">
        <w:rPr>
          <w:rFonts w:eastAsia="Arial" w:cs="Arial"/>
          <w:i/>
          <w:iCs/>
          <w:color w:val="000000" w:themeColor="text1"/>
          <w:sz w:val="20"/>
          <w:szCs w:val="20"/>
          <w:lang w:val="en-US"/>
        </w:rPr>
        <w:t>.</w:t>
      </w:r>
    </w:p>
    <w:p w14:paraId="08FE5E7A" w14:textId="77777777" w:rsidR="00A30F69" w:rsidRDefault="00A30F69" w:rsidP="00526814">
      <w:pPr>
        <w:rPr>
          <w:b/>
          <w:sz w:val="24"/>
          <w:lang w:val="en-US"/>
        </w:rPr>
      </w:pPr>
    </w:p>
    <w:p w14:paraId="217B1583" w14:textId="5B5A5D6C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8F1947">
        <w:rPr>
          <w:b/>
          <w:sz w:val="24"/>
          <w:lang w:val="en-US"/>
        </w:rPr>
        <w:t>4</w:t>
      </w:r>
      <w:r w:rsidR="005F33F1">
        <w:rPr>
          <w:b/>
          <w:sz w:val="24"/>
          <w:lang w:val="en-US"/>
        </w:rPr>
        <w:t>.</w:t>
      </w:r>
      <w:r w:rsidR="00681721">
        <w:rPr>
          <w:b/>
          <w:sz w:val="24"/>
          <w:lang w:val="en-US"/>
        </w:rPr>
        <w:t>01</w:t>
      </w:r>
    </w:p>
    <w:p w14:paraId="09F4F5FF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0EA01BC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58DDBF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</w:tcPr>
          <w:p w14:paraId="7E3CE354" w14:textId="18F2648A" w:rsidR="00316F83" w:rsidRPr="00B335E0" w:rsidRDefault="00B335E0" w:rsidP="00316F83">
            <w:pPr>
              <w:rPr>
                <w:iCs/>
                <w:sz w:val="20"/>
                <w:szCs w:val="20"/>
                <w:lang w:val="en-US"/>
              </w:rPr>
            </w:pPr>
            <w:r w:rsidRPr="00B335E0">
              <w:rPr>
                <w:iCs/>
                <w:sz w:val="20"/>
                <w:szCs w:val="20"/>
                <w:lang w:val="en-US"/>
              </w:rPr>
              <w:t>TC</w:t>
            </w:r>
            <w:r w:rsidR="008F1947">
              <w:rPr>
                <w:iCs/>
                <w:sz w:val="20"/>
                <w:szCs w:val="20"/>
                <w:lang w:val="en-US"/>
              </w:rPr>
              <w:t>4</w:t>
            </w:r>
          </w:p>
        </w:tc>
      </w:tr>
      <w:tr w:rsidR="00316F83" w:rsidRPr="004D314E" w14:paraId="02B39526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C513249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</w:tcPr>
          <w:p w14:paraId="4202DBB5" w14:textId="5C0696A7" w:rsidR="00316F83" w:rsidRPr="00D40091" w:rsidRDefault="666DB2E8" w:rsidP="00D40091">
            <w:pPr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Performance</w:t>
            </w:r>
            <w:r w:rsidR="6878AF3F" w:rsidRPr="57677678">
              <w:rPr>
                <w:sz w:val="20"/>
                <w:szCs w:val="20"/>
                <w:lang w:val="en-US"/>
              </w:rPr>
              <w:t xml:space="preserve"> of different voltage control techniques for </w:t>
            </w:r>
            <w:proofErr w:type="gramStart"/>
            <w:r w:rsidR="6878AF3F" w:rsidRPr="57677678"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 w:rsidR="6878AF3F" w:rsidRPr="57677678">
              <w:rPr>
                <w:sz w:val="20"/>
                <w:szCs w:val="20"/>
                <w:lang w:val="en-US"/>
              </w:rPr>
              <w:t xml:space="preserve"> DERs in microgrids</w:t>
            </w:r>
          </w:p>
        </w:tc>
      </w:tr>
      <w:tr w:rsidR="00316F83" w:rsidRPr="004D314E" w14:paraId="7B3F6C7A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E6D7B44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</w:tcPr>
          <w:p w14:paraId="091EBCD8" w14:textId="0314CDA9" w:rsidR="00316F83" w:rsidRPr="00526814" w:rsidRDefault="00526814" w:rsidP="67ED10D9">
            <w:p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This test will perform a comparison between different voltage control schemes that are widely used in inverter-based microgrids, i.e.</w:t>
            </w:r>
            <w:r w:rsidR="18C3103A" w:rsidRPr="67ED10D9">
              <w:rPr>
                <w:sz w:val="20"/>
                <w:szCs w:val="20"/>
                <w:lang w:val="en-US"/>
              </w:rPr>
              <w:t>,</w:t>
            </w:r>
            <w:r w:rsidRPr="67ED10D9">
              <w:rPr>
                <w:sz w:val="20"/>
                <w:szCs w:val="20"/>
                <w:lang w:val="en-US"/>
              </w:rPr>
              <w:t xml:space="preserve"> master-slave control, conventional droop control and inverse droop control</w:t>
            </w:r>
            <w:r w:rsidR="00F93A3A" w:rsidRPr="67ED10D9">
              <w:rPr>
                <w:sz w:val="20"/>
                <w:szCs w:val="20"/>
                <w:lang w:val="en-US"/>
              </w:rPr>
              <w:t xml:space="preserve">. </w:t>
            </w:r>
            <w:r w:rsidRPr="67ED10D9">
              <w:rPr>
                <w:sz w:val="20"/>
                <w:szCs w:val="20"/>
                <w:lang w:val="en-US"/>
              </w:rPr>
              <w:t xml:space="preserve"> </w:t>
            </w:r>
            <w:r w:rsidR="00F93A3A" w:rsidRPr="67ED10D9">
              <w:rPr>
                <w:sz w:val="20"/>
                <w:szCs w:val="20"/>
                <w:lang w:val="en-US"/>
              </w:rPr>
              <w:t xml:space="preserve">Aiming to quantify the effectiveness of the </w:t>
            </w:r>
            <w:proofErr w:type="gramStart"/>
            <w:r w:rsidR="00F93A3A" w:rsidRPr="67ED10D9">
              <w:rPr>
                <w:sz w:val="20"/>
                <w:szCs w:val="20"/>
                <w:lang w:val="en-US"/>
              </w:rPr>
              <w:t>aforementioned techniques</w:t>
            </w:r>
            <w:proofErr w:type="gramEnd"/>
            <w:r w:rsidR="00F93A3A" w:rsidRPr="67ED10D9">
              <w:rPr>
                <w:sz w:val="20"/>
                <w:szCs w:val="20"/>
                <w:lang w:val="en-US"/>
              </w:rPr>
              <w:t>, their pros &amp; cons will be ultimately identified.</w:t>
            </w:r>
          </w:p>
        </w:tc>
      </w:tr>
      <w:tr w:rsidR="00316F83" w:rsidRPr="004D314E" w14:paraId="0619E8AB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B31857F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</w:tcPr>
          <w:p w14:paraId="7B9DDDD7" w14:textId="77777777" w:rsidR="00526814" w:rsidRDefault="00526814" w:rsidP="00316F83">
            <w:pPr>
              <w:rPr>
                <w:sz w:val="20"/>
                <w:szCs w:val="20"/>
                <w:lang w:val="en-US"/>
              </w:rPr>
            </w:pPr>
          </w:p>
          <w:p w14:paraId="64E5BFC4" w14:textId="76AC04C5" w:rsidR="71D41C26" w:rsidRDefault="71D41C26" w:rsidP="67ED10D9">
            <w:pPr>
              <w:rPr>
                <w:sz w:val="20"/>
                <w:szCs w:val="20"/>
                <w:u w:val="single"/>
                <w:lang w:val="en-US"/>
              </w:rPr>
            </w:pPr>
            <w:r w:rsidRPr="67ED10D9">
              <w:rPr>
                <w:sz w:val="20"/>
                <w:szCs w:val="20"/>
                <w:u w:val="single"/>
                <w:lang w:val="en-US"/>
              </w:rPr>
              <w:t>Laboratory setup</w:t>
            </w:r>
          </w:p>
          <w:p w14:paraId="6EC2AE05" w14:textId="185BE274" w:rsidR="00316F83" w:rsidRDefault="00E36E2C" w:rsidP="00316F83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0B3C95" wp14:editId="634EADDC">
                  <wp:extent cx="3762206" cy="2543652"/>
                  <wp:effectExtent l="0" t="0" r="0" b="635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206" cy="254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B38AC" w14:textId="092BC21E" w:rsidR="00526814" w:rsidRPr="004D314E" w:rsidRDefault="00526814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1DCB72D8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AFF94D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</w:tcPr>
          <w:p w14:paraId="29FE59E5" w14:textId="4519822A" w:rsidR="00316F83" w:rsidRPr="007D7184" w:rsidRDefault="00CD1810" w:rsidP="5D8C4640">
            <w:pPr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Microgrid voltage</w:t>
            </w:r>
            <w:r w:rsidR="0BA97DDF" w:rsidRPr="57677678">
              <w:rPr>
                <w:sz w:val="20"/>
                <w:szCs w:val="20"/>
                <w:lang w:val="en-US"/>
              </w:rPr>
              <w:t>s</w:t>
            </w:r>
          </w:p>
        </w:tc>
      </w:tr>
      <w:tr w:rsidR="00316F83" w:rsidRPr="004D314E" w14:paraId="094DD813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1019B57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177FE6F1" w14:textId="77777777" w:rsidR="00316F83" w:rsidRDefault="00BB655B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Input:</w:t>
            </w:r>
          </w:p>
          <w:p w14:paraId="0D4AF9D2" w14:textId="78E521B1" w:rsidR="00BB655B" w:rsidRDefault="00953D3E" w:rsidP="37519C28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iCs/>
                <w:sz w:val="20"/>
                <w:szCs w:val="20"/>
                <w:lang w:val="en-US"/>
              </w:rPr>
            </w:pPr>
            <w:r w:rsidRPr="37519C28">
              <w:rPr>
                <w:i/>
                <w:iCs/>
                <w:sz w:val="20"/>
                <w:szCs w:val="20"/>
                <w:lang w:val="en-US"/>
              </w:rPr>
              <w:t>Level of unbalance of the l</w:t>
            </w:r>
            <w:r w:rsidR="27721C7E" w:rsidRPr="37519C28">
              <w:rPr>
                <w:i/>
                <w:iCs/>
                <w:sz w:val="20"/>
                <w:szCs w:val="20"/>
                <w:lang w:val="en-US"/>
              </w:rPr>
              <w:t>oad</w:t>
            </w:r>
          </w:p>
          <w:p w14:paraId="10EC56DC" w14:textId="0ACFE3C2" w:rsidR="00BB655B" w:rsidRDefault="00BB655B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Inverter </w:t>
            </w:r>
            <w:r w:rsidR="00E01363">
              <w:rPr>
                <w:i/>
                <w:sz w:val="20"/>
                <w:szCs w:val="20"/>
                <w:lang w:val="en-US"/>
              </w:rPr>
              <w:t xml:space="preserve">power injection </w:t>
            </w:r>
            <w:r>
              <w:rPr>
                <w:i/>
                <w:sz w:val="20"/>
                <w:szCs w:val="20"/>
                <w:lang w:val="en-US"/>
              </w:rPr>
              <w:t>se</w:t>
            </w:r>
            <w:r w:rsidR="00E01363">
              <w:rPr>
                <w:i/>
                <w:sz w:val="20"/>
                <w:szCs w:val="20"/>
                <w:lang w:val="en-US"/>
              </w:rPr>
              <w:t>t-</w:t>
            </w:r>
            <w:r>
              <w:rPr>
                <w:i/>
                <w:sz w:val="20"/>
                <w:szCs w:val="20"/>
                <w:lang w:val="en-US"/>
              </w:rPr>
              <w:t>points</w:t>
            </w:r>
            <w:r w:rsidR="00E96BAE">
              <w:rPr>
                <w:i/>
                <w:sz w:val="20"/>
                <w:szCs w:val="20"/>
                <w:lang w:val="en-US"/>
              </w:rPr>
              <w:t xml:space="preserve"> and limits</w:t>
            </w:r>
          </w:p>
          <w:p w14:paraId="6461383B" w14:textId="3720C5C0" w:rsidR="00E96BAE" w:rsidRDefault="00E96BAE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DERs control parameters</w:t>
            </w:r>
          </w:p>
          <w:p w14:paraId="39F70EE4" w14:textId="440A6009" w:rsidR="00BB655B" w:rsidRDefault="007D7184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Microgrid characteristics</w:t>
            </w:r>
          </w:p>
          <w:p w14:paraId="385D2B82" w14:textId="77777777" w:rsidR="00BB655B" w:rsidRDefault="00BB655B" w:rsidP="00BB655B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Output:</w:t>
            </w:r>
          </w:p>
          <w:p w14:paraId="55B12E66" w14:textId="723AA9E9" w:rsidR="00BB655B" w:rsidRPr="004D314E" w:rsidRDefault="00CD1810" w:rsidP="57677678">
            <w:pPr>
              <w:widowControl/>
              <w:numPr>
                <w:ilvl w:val="0"/>
                <w:numId w:val="22"/>
              </w:numPr>
              <w:adjustRightInd/>
              <w:textAlignment w:val="auto"/>
              <w:rPr>
                <w:i/>
                <w:iCs/>
                <w:sz w:val="20"/>
                <w:szCs w:val="20"/>
                <w:lang w:val="en-US"/>
              </w:rPr>
            </w:pPr>
            <w:r w:rsidRPr="57677678">
              <w:rPr>
                <w:i/>
                <w:iCs/>
                <w:sz w:val="20"/>
                <w:szCs w:val="20"/>
                <w:lang w:val="en-US"/>
              </w:rPr>
              <w:t>Microgrid</w:t>
            </w:r>
            <w:r w:rsidR="7D90819F" w:rsidRPr="57677678">
              <w:rPr>
                <w:i/>
                <w:iCs/>
                <w:sz w:val="20"/>
                <w:szCs w:val="20"/>
                <w:lang w:val="en-US"/>
              </w:rPr>
              <w:t xml:space="preserve"> voltage</w:t>
            </w:r>
            <w:r w:rsidR="097B8E6E" w:rsidRPr="57677678"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</w:tr>
      <w:tr w:rsidR="00316F83" w:rsidRPr="004D314E" w14:paraId="329CEDD8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A66FC4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 w:themeFill="background1"/>
          </w:tcPr>
          <w:p w14:paraId="1EF0DD35" w14:textId="77777777" w:rsidR="00316F83" w:rsidRPr="00D148A0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>Operate multiple inverters in parallel</w:t>
            </w:r>
          </w:p>
          <w:p w14:paraId="48D3FB44" w14:textId="32CEB1C7" w:rsidR="00BB655B" w:rsidRPr="00D148A0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 xml:space="preserve">Perform </w:t>
            </w:r>
            <w:r w:rsidR="007D7184" w:rsidRPr="00D148A0">
              <w:rPr>
                <w:i/>
                <w:sz w:val="20"/>
                <w:szCs w:val="20"/>
                <w:lang w:val="en-US"/>
              </w:rPr>
              <w:t>load changes and observe voltage regulation</w:t>
            </w:r>
            <w:r w:rsidR="00D148A0" w:rsidRPr="00D148A0">
              <w:rPr>
                <w:i/>
                <w:sz w:val="20"/>
                <w:szCs w:val="20"/>
                <w:lang w:val="en-US"/>
              </w:rPr>
              <w:t xml:space="preserve"> (continuity of service)</w:t>
            </w:r>
          </w:p>
          <w:p w14:paraId="2BE95CE1" w14:textId="49C38AD2" w:rsidR="00BB655B" w:rsidRPr="004D314E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 xml:space="preserve">Save the </w:t>
            </w:r>
            <w:r w:rsidR="00E01363" w:rsidRPr="00D148A0">
              <w:rPr>
                <w:i/>
                <w:sz w:val="20"/>
                <w:szCs w:val="20"/>
                <w:lang w:val="en-US"/>
              </w:rPr>
              <w:t>experimental</w:t>
            </w:r>
            <w:r w:rsidRPr="00D148A0">
              <w:rPr>
                <w:i/>
                <w:sz w:val="20"/>
                <w:szCs w:val="20"/>
                <w:lang w:val="en-US"/>
              </w:rPr>
              <w:t xml:space="preserve"> results</w:t>
            </w:r>
          </w:p>
        </w:tc>
      </w:tr>
      <w:tr w:rsidR="00316F83" w:rsidRPr="004D314E" w14:paraId="35BC04E9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95D4398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</w:tcPr>
          <w:p w14:paraId="01A1A97D" w14:textId="7B8A48A0" w:rsidR="00316F83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Inverter controllers enabled</w:t>
            </w:r>
          </w:p>
          <w:p w14:paraId="03111F1C" w14:textId="4DA87A6C" w:rsidR="006201E3" w:rsidRDefault="006201E3" w:rsidP="2B7EA900">
            <w:pPr>
              <w:numPr>
                <w:ilvl w:val="0"/>
                <w:numId w:val="20"/>
              </w:numPr>
              <w:rPr>
                <w:i/>
                <w:iCs/>
                <w:sz w:val="20"/>
                <w:szCs w:val="20"/>
                <w:lang w:val="en-US"/>
              </w:rPr>
            </w:pPr>
            <w:r w:rsidRPr="2B7EA900">
              <w:rPr>
                <w:i/>
                <w:iCs/>
                <w:sz w:val="20"/>
                <w:szCs w:val="20"/>
                <w:lang w:val="en-US"/>
              </w:rPr>
              <w:t>Load disconnected</w:t>
            </w:r>
          </w:p>
          <w:p w14:paraId="2C387973" w14:textId="570B5A0C" w:rsidR="171945FD" w:rsidRDefault="171945FD" w:rsidP="2B7EA900">
            <w:pPr>
              <w:numPr>
                <w:ilvl w:val="0"/>
                <w:numId w:val="20"/>
              </w:numPr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  <w:r w:rsidRPr="2B7EA900">
              <w:rPr>
                <w:i/>
                <w:iCs/>
                <w:sz w:val="20"/>
                <w:szCs w:val="20"/>
                <w:lang w:val="en-US"/>
              </w:rPr>
              <w:t>Grid voltages based on the nominal output values of the inverters</w:t>
            </w:r>
          </w:p>
          <w:p w14:paraId="65D9B62F" w14:textId="4289C3AE" w:rsidR="00BB655B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Hardware or simulated network</w:t>
            </w:r>
            <w:r w:rsidR="006467FC">
              <w:rPr>
                <w:i/>
                <w:sz w:val="20"/>
                <w:szCs w:val="20"/>
                <w:lang w:val="en-US"/>
              </w:rPr>
              <w:t xml:space="preserve"> and devices</w:t>
            </w:r>
            <w:r>
              <w:rPr>
                <w:i/>
                <w:sz w:val="20"/>
                <w:szCs w:val="20"/>
                <w:lang w:val="en-US"/>
              </w:rPr>
              <w:t xml:space="preserve"> up and running</w:t>
            </w:r>
          </w:p>
          <w:p w14:paraId="19F70D0A" w14:textId="46FE08E1" w:rsidR="00BB655B" w:rsidRPr="004D314E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Power analyzer and computers displaying and saving data</w:t>
            </w:r>
          </w:p>
        </w:tc>
      </w:tr>
      <w:tr w:rsidR="00316F83" w:rsidRPr="004D314E" w14:paraId="620E6B43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915350A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</w:tcPr>
          <w:p w14:paraId="0DA084AC" w14:textId="0F0986EF" w:rsidR="00316F83" w:rsidRPr="006201E3" w:rsidRDefault="00BB655B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The</w:t>
            </w:r>
            <w:r w:rsidR="00AD18C9">
              <w:rPr>
                <w:i/>
                <w:sz w:val="20"/>
                <w:szCs w:val="20"/>
                <w:lang w:val="en-US"/>
              </w:rPr>
              <w:t xml:space="preserve"> microgrid</w:t>
            </w:r>
            <w:r>
              <w:rPr>
                <w:i/>
                <w:sz w:val="20"/>
                <w:szCs w:val="20"/>
                <w:lang w:val="en-US"/>
              </w:rPr>
              <w:t xml:space="preserve"> system </w:t>
            </w:r>
            <w:r w:rsidR="00AD18C9">
              <w:rPr>
                <w:i/>
                <w:sz w:val="20"/>
                <w:szCs w:val="20"/>
                <w:lang w:val="en-US"/>
              </w:rPr>
              <w:t>is subjected to load variations</w:t>
            </w:r>
            <w:r w:rsidR="006201E3" w:rsidRPr="006201E3">
              <w:rPr>
                <w:i/>
                <w:sz w:val="20"/>
                <w:szCs w:val="20"/>
                <w:lang w:val="en-US"/>
              </w:rPr>
              <w:t xml:space="preserve"> (</w:t>
            </w:r>
            <w:r w:rsidR="006201E3">
              <w:rPr>
                <w:i/>
                <w:sz w:val="20"/>
                <w:szCs w:val="20"/>
                <w:lang w:val="en-US"/>
              </w:rPr>
              <w:t>step changes)</w:t>
            </w:r>
          </w:p>
        </w:tc>
      </w:tr>
      <w:tr w:rsidR="00316F83" w:rsidRPr="004D314E" w14:paraId="39644A1B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E35CCB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50FA9CF5" w14:textId="768DA58D" w:rsidR="00316F83" w:rsidRPr="004D314E" w:rsidRDefault="00191698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52769FB5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77BC54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</w:tcPr>
          <w:p w14:paraId="424B011D" w14:textId="7708F1E5" w:rsidR="00316F83" w:rsidRPr="004D314E" w:rsidRDefault="0FAD1E80" w:rsidP="67ED10D9">
            <w:pPr>
              <w:rPr>
                <w:i/>
                <w:iCs/>
                <w:sz w:val="20"/>
                <w:szCs w:val="20"/>
                <w:lang w:val="en-US"/>
              </w:rPr>
            </w:pPr>
            <w:r w:rsidRPr="67ED10D9">
              <w:rPr>
                <w:i/>
                <w:iCs/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67ED10D9">
              <w:rPr>
                <w:i/>
                <w:iCs/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  <w:tr w:rsidR="00316F83" w:rsidRPr="004D314E" w14:paraId="0D9D54AE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BD9CB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</w:tcPr>
          <w:p w14:paraId="5D5B2B69" w14:textId="2407622C" w:rsidR="00316F83" w:rsidRPr="004D314E" w:rsidRDefault="00191698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Impedance of load and lines, inverter sensors operation</w:t>
            </w:r>
          </w:p>
        </w:tc>
      </w:tr>
      <w:tr w:rsidR="00316F83" w:rsidRPr="004D314E" w14:paraId="5A70AA4A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C6628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</w:tcPr>
          <w:p w14:paraId="40BE2A7C" w14:textId="6FCCFD9F" w:rsidR="00316F83" w:rsidRPr="004D314E" w:rsidRDefault="6B1D6CFC" w:rsidP="57677678">
            <w:pPr>
              <w:rPr>
                <w:i/>
                <w:iCs/>
                <w:sz w:val="20"/>
                <w:szCs w:val="20"/>
                <w:lang w:val="en-US"/>
              </w:rPr>
            </w:pPr>
            <w:r w:rsidRPr="57677678">
              <w:rPr>
                <w:i/>
                <w:iCs/>
                <w:sz w:val="20"/>
                <w:szCs w:val="20"/>
                <w:lang w:val="en-US"/>
              </w:rPr>
              <w:t>Abnormal current/ power injections from inverters</w:t>
            </w:r>
            <w:r w:rsidR="697D8D43" w:rsidRPr="57677678">
              <w:rPr>
                <w:i/>
                <w:iCs/>
                <w:sz w:val="20"/>
                <w:szCs w:val="20"/>
                <w:lang w:val="en-US"/>
              </w:rPr>
              <w:t xml:space="preserve"> or tripping of inverters</w:t>
            </w:r>
          </w:p>
        </w:tc>
      </w:tr>
    </w:tbl>
    <w:p w14:paraId="53887150" w14:textId="77777777" w:rsidR="00D148A0" w:rsidRDefault="00D148A0" w:rsidP="00F93A3A">
      <w:pPr>
        <w:widowControl/>
        <w:adjustRightInd/>
        <w:textAlignment w:val="auto"/>
        <w:rPr>
          <w:rFonts w:cs="Arial"/>
          <w:b/>
          <w:bCs/>
          <w:color w:val="000000"/>
          <w:sz w:val="24"/>
        </w:rPr>
      </w:pPr>
    </w:p>
    <w:p w14:paraId="5A0D1094" w14:textId="77777777" w:rsidR="00F93A3A" w:rsidRDefault="00F93A3A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</w:p>
    <w:p w14:paraId="7471B609" w14:textId="77777777" w:rsidR="00F93A3A" w:rsidRDefault="00F93A3A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</w:p>
    <w:p w14:paraId="716F7630" w14:textId="4241E16C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53B96B77" w14:textId="5BDE2B7E" w:rsidR="00A30F69" w:rsidRDefault="00A30F69" w:rsidP="00A30F69">
      <w:pPr>
        <w:rPr>
          <w:rFonts w:cs="Arial"/>
          <w:i/>
          <w:iCs/>
          <w:color w:val="000000"/>
          <w:sz w:val="20"/>
        </w:rPr>
      </w:pPr>
      <w:r w:rsidRPr="00A30F69">
        <w:rPr>
          <w:rFonts w:ascii="Times New Roman" w:hAnsi="Times New Roman"/>
          <w:sz w:val="24"/>
        </w:rPr>
        <w:br/>
      </w:r>
    </w:p>
    <w:p w14:paraId="0BC828D5" w14:textId="77777777" w:rsidR="00F93A3A" w:rsidRPr="00F93A3A" w:rsidRDefault="00F93A3A" w:rsidP="00A30F69">
      <w:pPr>
        <w:rPr>
          <w:rFonts w:cs="Arial"/>
          <w:i/>
          <w:iCs/>
          <w:color w:val="000000"/>
          <w:sz w:val="20"/>
        </w:rPr>
      </w:pPr>
    </w:p>
    <w:p w14:paraId="3AB59431" w14:textId="77777777" w:rsidR="00F93A3A" w:rsidRDefault="00F93A3A" w:rsidP="005F33F1">
      <w:pPr>
        <w:jc w:val="center"/>
        <w:rPr>
          <w:b/>
          <w:sz w:val="24"/>
          <w:lang w:val="en-US"/>
        </w:rPr>
      </w:pPr>
    </w:p>
    <w:p w14:paraId="0154A040" w14:textId="77777777" w:rsidR="00F93A3A" w:rsidRDefault="00F93A3A" w:rsidP="005F33F1">
      <w:pPr>
        <w:jc w:val="center"/>
        <w:rPr>
          <w:b/>
          <w:sz w:val="24"/>
          <w:lang w:val="en-US"/>
        </w:rPr>
      </w:pPr>
    </w:p>
    <w:p w14:paraId="0B5C90B2" w14:textId="14A6071E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</w:t>
      </w:r>
      <w:r w:rsidR="008F1947">
        <w:rPr>
          <w:b/>
          <w:sz w:val="24"/>
          <w:lang w:val="en-US"/>
        </w:rPr>
        <w:t>4</w:t>
      </w:r>
      <w:r w:rsidR="005F33F1">
        <w:rPr>
          <w:b/>
          <w:sz w:val="24"/>
          <w:lang w:val="en-US"/>
        </w:rPr>
        <w:t>.</w:t>
      </w:r>
      <w:r w:rsidR="007714F5">
        <w:rPr>
          <w:b/>
          <w:sz w:val="24"/>
          <w:lang w:val="en-US"/>
        </w:rPr>
        <w:t>01</w:t>
      </w:r>
      <w:r w:rsidR="005F33F1">
        <w:rPr>
          <w:b/>
          <w:sz w:val="24"/>
          <w:lang w:val="en-US"/>
        </w:rPr>
        <w:t>.</w:t>
      </w:r>
      <w:r w:rsidR="007714F5">
        <w:rPr>
          <w:b/>
          <w:sz w:val="24"/>
          <w:lang w:val="en-US"/>
        </w:rPr>
        <w:t>01</w:t>
      </w:r>
    </w:p>
    <w:p w14:paraId="7927B5AE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074AFB50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371DD2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423F090C" w14:textId="01BCCCFF" w:rsidR="005F33F1" w:rsidRPr="004D314E" w:rsidRDefault="008F1947" w:rsidP="005F33F1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7714F5">
              <w:rPr>
                <w:i/>
                <w:sz w:val="20"/>
                <w:szCs w:val="20"/>
              </w:rPr>
              <w:t>.01</w:t>
            </w:r>
          </w:p>
        </w:tc>
      </w:tr>
      <w:tr w:rsidR="005F33F1" w:rsidRPr="004D314E" w14:paraId="0684073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297D964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767BCD68" w14:textId="76FBAB2E" w:rsidR="005F33F1" w:rsidRPr="004D314E" w:rsidRDefault="000F6EA4" w:rsidP="005F33F1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Master-slave voltage control</w:t>
            </w:r>
          </w:p>
        </w:tc>
      </w:tr>
      <w:tr w:rsidR="005F33F1" w:rsidRPr="004D314E" w14:paraId="63703B53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214B8B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400037FA" w14:textId="088D0DB3" w:rsidR="005F33F1" w:rsidRPr="004D314E" w:rsidRDefault="001A5BEF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F33F1" w:rsidRPr="004D314E" w14:paraId="7BC971B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3A0C042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28FC8D67" w14:textId="7A617626" w:rsidR="005F33F1" w:rsidRPr="004D314E" w:rsidRDefault="00191698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5F33F1" w:rsidRPr="004D314E" w14:paraId="4A67FA06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A1BAC3A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1FD5B814" w14:textId="605B6B91" w:rsidR="00DC442D" w:rsidRDefault="6CCDBC12" w:rsidP="00DC442D">
            <w:pPr>
              <w:keepNext/>
              <w:keepLines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5F1D1B6A" w:rsidRPr="67ED10D9">
              <w:rPr>
                <w:sz w:val="20"/>
                <w:szCs w:val="20"/>
                <w:lang w:val="en-US"/>
              </w:rPr>
              <w:t>,</w:t>
            </w:r>
            <w:r w:rsidR="7D6D0F75" w:rsidRPr="67ED10D9">
              <w:rPr>
                <w:sz w:val="20"/>
                <w:szCs w:val="20"/>
                <w:lang w:val="en-US"/>
              </w:rPr>
              <w:t xml:space="preserve"> </w:t>
            </w:r>
            <w:r w:rsidR="59CC1DEA" w:rsidRPr="67ED10D9">
              <w:rPr>
                <w:sz w:val="20"/>
                <w:szCs w:val="20"/>
                <w:lang w:val="en-US"/>
              </w:rPr>
              <w:t>T</w:t>
            </w:r>
            <w:r w:rsidR="7B6F37CD" w:rsidRPr="67ED10D9">
              <w:rPr>
                <w:sz w:val="20"/>
                <w:szCs w:val="20"/>
                <w:lang w:val="en-US"/>
              </w:rPr>
              <w:t>h</w:t>
            </w:r>
            <w:r w:rsidR="59CC1DEA" w:rsidRPr="67ED10D9">
              <w:rPr>
                <w:sz w:val="20"/>
                <w:szCs w:val="20"/>
                <w:lang w:val="en-US"/>
              </w:rPr>
              <w:t>r</w:t>
            </w:r>
            <w:r w:rsidR="30D52ACC" w:rsidRPr="67ED10D9">
              <w:rPr>
                <w:sz w:val="20"/>
                <w:szCs w:val="20"/>
                <w:lang w:val="en-US"/>
              </w:rPr>
              <w:t>ee-</w:t>
            </w:r>
            <w:r w:rsidR="59CC1DEA" w:rsidRPr="67ED10D9">
              <w:rPr>
                <w:sz w:val="20"/>
                <w:szCs w:val="20"/>
                <w:lang w:val="en-US"/>
              </w:rPr>
              <w:t>phase real</w:t>
            </w:r>
            <w:r w:rsidR="45B6248A" w:rsidRPr="67ED10D9">
              <w:rPr>
                <w:sz w:val="20"/>
                <w:szCs w:val="20"/>
                <w:lang w:val="en-US"/>
              </w:rPr>
              <w:t>-</w:t>
            </w:r>
            <w:r w:rsidR="59CC1DEA" w:rsidRPr="67ED10D9">
              <w:rPr>
                <w:sz w:val="20"/>
                <w:szCs w:val="20"/>
                <w:lang w:val="en-US"/>
              </w:rPr>
              <w:t>time computer)</w:t>
            </w:r>
          </w:p>
          <w:p w14:paraId="65039621" w14:textId="77777777" w:rsidR="00DC442D" w:rsidRDefault="00DC442D" w:rsidP="00DC442D">
            <w:pPr>
              <w:keepNext/>
              <w:keepLines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12AB22F0" w14:textId="6930428B" w:rsidR="00737E76" w:rsidRPr="004D314E" w:rsidRDefault="6CCDBC12" w:rsidP="67ED10D9">
            <w:pPr>
              <w:keepNext/>
              <w:keepLines/>
              <w:numPr>
                <w:ilvl w:val="0"/>
                <w:numId w:val="18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5E406B26" w:rsidRPr="67ED10D9">
              <w:rPr>
                <w:sz w:val="20"/>
                <w:szCs w:val="20"/>
                <w:lang w:val="en-US"/>
              </w:rPr>
              <w:t>,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</w:t>
            </w:r>
            <w:r w:rsidR="211B9D64" w:rsidRPr="67ED10D9">
              <w:rPr>
                <w:sz w:val="20"/>
                <w:szCs w:val="20"/>
                <w:lang w:val="en-US"/>
              </w:rPr>
              <w:t>Three-phase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inverter)</w:t>
            </w:r>
          </w:p>
        </w:tc>
      </w:tr>
      <w:tr w:rsidR="005F33F1" w:rsidRPr="004D314E" w14:paraId="09A3A62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1EF91CC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2EB8FBE1" w14:textId="7A94847C" w:rsidR="005F33F1" w:rsidRPr="00A41E55" w:rsidRDefault="00A41E55" w:rsidP="006243F7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</w:t>
            </w:r>
            <w:r w:rsidR="006243F7" w:rsidRPr="00A41E55">
              <w:rPr>
                <w:iCs/>
                <w:sz w:val="20"/>
                <w:szCs w:val="20"/>
                <w:lang w:val="en-US"/>
              </w:rPr>
              <w:t>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 At least one DER should operate in grid-forming mode and be the master unit, while the rest of the units can operate in grid-following mode as slaves.</w:t>
            </w:r>
          </w:p>
        </w:tc>
      </w:tr>
      <w:tr w:rsidR="005F33F1" w:rsidRPr="004D314E" w14:paraId="129506EB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6290D16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4FE801AC" w14:textId="006D67CD" w:rsidR="005F33F1" w:rsidRPr="004D314E" w:rsidRDefault="5468A48B" w:rsidP="005F33F1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5299D453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5F33F1" w:rsidRPr="004D314E" w14:paraId="6E90203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A371A44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2EF7AC0C" w14:textId="689B8F0C" w:rsidR="005F33F1" w:rsidRPr="00A41E55" w:rsidRDefault="006243F7" w:rsidP="005F33F1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5A99CD8D" w14:textId="77777777" w:rsidR="00C56009" w:rsidRDefault="00C56009" w:rsidP="00C56009">
      <w:pPr>
        <w:jc w:val="center"/>
        <w:rPr>
          <w:b/>
          <w:sz w:val="24"/>
          <w:lang w:val="en-US"/>
        </w:rPr>
      </w:pPr>
    </w:p>
    <w:p w14:paraId="3B874D85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97AA4C0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096C9E1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044E1E17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42493B7A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3603BD7D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19425C07" w14:textId="77777777" w:rsidR="00F93A3A" w:rsidRDefault="00F93A3A" w:rsidP="00FB5600">
      <w:pPr>
        <w:rPr>
          <w:b/>
          <w:sz w:val="24"/>
          <w:lang w:val="en-US"/>
        </w:rPr>
      </w:pPr>
    </w:p>
    <w:p w14:paraId="73CE683D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23A03A2C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0C0B642" w14:textId="6E00B333" w:rsidR="00C56009" w:rsidRPr="005F33F1" w:rsidRDefault="00C56009" w:rsidP="00C56009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>
        <w:rPr>
          <w:b/>
          <w:sz w:val="24"/>
          <w:lang w:val="en-US"/>
        </w:rPr>
        <w:t xml:space="preserve"> </w:t>
      </w:r>
      <w:r w:rsidR="008F1947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.01.02</w:t>
      </w:r>
    </w:p>
    <w:p w14:paraId="2A321390" w14:textId="1CC67712" w:rsidR="00E32755" w:rsidRDefault="00E32755"/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C56009" w:rsidRPr="004D314E" w14:paraId="0D8B59E6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468AF39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5F16ECE8" w14:textId="7049C6F9" w:rsidR="00C56009" w:rsidRPr="004D314E" w:rsidRDefault="008F1947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C56009">
              <w:rPr>
                <w:i/>
                <w:sz w:val="20"/>
                <w:szCs w:val="20"/>
              </w:rPr>
              <w:t>.01</w:t>
            </w:r>
          </w:p>
        </w:tc>
      </w:tr>
      <w:tr w:rsidR="00C56009" w:rsidRPr="004D314E" w14:paraId="29F64599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6048953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6714F48A" w14:textId="093A4B6E" w:rsidR="00C56009" w:rsidRPr="004D314E" w:rsidRDefault="00E3331C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Conventional droop grid-forming control </w:t>
            </w:r>
          </w:p>
        </w:tc>
      </w:tr>
      <w:tr w:rsidR="00C56009" w:rsidRPr="004D314E" w14:paraId="4C84C4C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D8D4E6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046C5EFD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56009" w:rsidRPr="004D314E" w14:paraId="7AAD586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C7F1C2F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5368E887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C56009" w:rsidRPr="004D314E" w14:paraId="524DDC40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24A38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03A28309" w14:textId="290812F0" w:rsidR="00C56009" w:rsidRDefault="00C56009" w:rsidP="67ED10D9">
            <w:pPr>
              <w:keepNext/>
              <w:keepLines/>
              <w:numPr>
                <w:ilvl w:val="0"/>
                <w:numId w:val="24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3F160982" w:rsidRPr="67ED10D9">
              <w:rPr>
                <w:sz w:val="20"/>
                <w:szCs w:val="20"/>
                <w:lang w:val="en-US"/>
              </w:rPr>
              <w:t>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08D3AF99" w:rsidRPr="67ED10D9">
              <w:rPr>
                <w:sz w:val="20"/>
                <w:szCs w:val="20"/>
                <w:lang w:val="en-US"/>
              </w:rPr>
              <w:t>Three-phase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real-time computer)</w:t>
            </w:r>
          </w:p>
          <w:p w14:paraId="0C898F98" w14:textId="77777777" w:rsidR="00C56009" w:rsidRDefault="00C56009" w:rsidP="00C56009">
            <w:pPr>
              <w:keepNext/>
              <w:keepLines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14566ADA" w14:textId="765DE9B5" w:rsidR="00C56009" w:rsidRPr="004D314E" w:rsidRDefault="00C56009" w:rsidP="67ED10D9">
            <w:pPr>
              <w:keepNext/>
              <w:keepLines/>
              <w:numPr>
                <w:ilvl w:val="0"/>
                <w:numId w:val="24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2D20FD7E" w:rsidRPr="67ED10D9">
              <w:rPr>
                <w:sz w:val="20"/>
                <w:szCs w:val="20"/>
                <w:lang w:val="en-US"/>
              </w:rPr>
              <w:t>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3A43175E" w:rsidRPr="67ED10D9">
              <w:rPr>
                <w:sz w:val="20"/>
                <w:szCs w:val="20"/>
                <w:lang w:val="en-US"/>
              </w:rPr>
              <w:t>Three-phase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inverter)</w:t>
            </w:r>
          </w:p>
        </w:tc>
      </w:tr>
      <w:tr w:rsidR="00C56009" w:rsidRPr="004D314E" w14:paraId="446682F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0075FC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05F28860" w14:textId="2CB339F5" w:rsidR="00C56009" w:rsidRPr="00A41E55" w:rsidRDefault="00C56009" w:rsidP="00C155A2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</w:t>
            </w:r>
            <w:r w:rsidR="0009158B">
              <w:rPr>
                <w:iCs/>
                <w:sz w:val="20"/>
                <w:szCs w:val="20"/>
                <w:lang w:val="en-US"/>
              </w:rPr>
              <w:t xml:space="preserve"> All inverter-interfaced DERs are equipped with the conventional droop grid-forming control </w:t>
            </w:r>
            <w:proofErr w:type="gramStart"/>
            <w:r w:rsidR="0009158B">
              <w:rPr>
                <w:iCs/>
                <w:sz w:val="20"/>
                <w:szCs w:val="20"/>
                <w:lang w:val="en-US"/>
              </w:rPr>
              <w:t>in order to</w:t>
            </w:r>
            <w:proofErr w:type="gramEnd"/>
            <w:r w:rsidR="0009158B">
              <w:rPr>
                <w:iCs/>
                <w:sz w:val="20"/>
                <w:szCs w:val="20"/>
                <w:lang w:val="en-US"/>
              </w:rPr>
              <w:t xml:space="preserve"> regula</w:t>
            </w:r>
            <w:r w:rsidR="00A64242">
              <w:rPr>
                <w:iCs/>
                <w:sz w:val="20"/>
                <w:szCs w:val="20"/>
                <w:lang w:val="en-US"/>
              </w:rPr>
              <w:t>te the microgrid voltage.</w:t>
            </w:r>
          </w:p>
        </w:tc>
      </w:tr>
      <w:tr w:rsidR="00C56009" w:rsidRPr="004D314E" w14:paraId="678D6FED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BBC4C5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71C9D8C2" w14:textId="3DB80FFC" w:rsidR="00C56009" w:rsidRPr="004D314E" w:rsidRDefault="00C56009" w:rsidP="00C155A2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1017FA99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C56009" w:rsidRPr="004D314E" w14:paraId="28D3DC65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80BD534" w14:textId="77777777" w:rsidR="00C56009" w:rsidRPr="004D314E" w:rsidRDefault="00C56009" w:rsidP="00C155A2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38FEFA44" w14:textId="77777777" w:rsidR="00C56009" w:rsidRPr="00A41E55" w:rsidRDefault="00C56009" w:rsidP="00C155A2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04D2C1FD" w14:textId="6022AFE0" w:rsidR="00C56009" w:rsidRDefault="00C56009"/>
    <w:p w14:paraId="6E0B2AFA" w14:textId="77777777" w:rsidR="00FB5600" w:rsidRDefault="00FB5600" w:rsidP="00D62E1B">
      <w:pPr>
        <w:tabs>
          <w:tab w:val="center" w:pos="4819"/>
          <w:tab w:val="left" w:pos="7236"/>
        </w:tabs>
        <w:jc w:val="center"/>
        <w:rPr>
          <w:b/>
          <w:bCs/>
          <w:sz w:val="24"/>
          <w:lang w:val="en-US"/>
        </w:rPr>
      </w:pPr>
    </w:p>
    <w:p w14:paraId="74996F83" w14:textId="77777777" w:rsidR="00FB5600" w:rsidRDefault="00FB5600" w:rsidP="00D62E1B">
      <w:pPr>
        <w:tabs>
          <w:tab w:val="center" w:pos="4819"/>
          <w:tab w:val="left" w:pos="7236"/>
        </w:tabs>
        <w:jc w:val="center"/>
        <w:rPr>
          <w:b/>
          <w:bCs/>
          <w:sz w:val="24"/>
          <w:lang w:val="en-US"/>
        </w:rPr>
      </w:pPr>
    </w:p>
    <w:p w14:paraId="2DC20183" w14:textId="3D592E49" w:rsidR="00C56009" w:rsidRPr="00C56009" w:rsidRDefault="00C56009" w:rsidP="00D62E1B">
      <w:pPr>
        <w:tabs>
          <w:tab w:val="center" w:pos="4819"/>
          <w:tab w:val="left" w:pos="7236"/>
        </w:tabs>
        <w:jc w:val="center"/>
        <w:rPr>
          <w:sz w:val="20"/>
          <w:szCs w:val="20"/>
        </w:rPr>
      </w:pPr>
      <w:r w:rsidRPr="0D7A3624">
        <w:rPr>
          <w:b/>
          <w:bCs/>
          <w:sz w:val="24"/>
          <w:lang w:val="en-US"/>
        </w:rPr>
        <w:t xml:space="preserve">Experiment Specification </w:t>
      </w:r>
      <w:r w:rsidR="008F1947">
        <w:rPr>
          <w:b/>
          <w:bCs/>
          <w:sz w:val="24"/>
          <w:lang w:val="en-US"/>
        </w:rPr>
        <w:t>4</w:t>
      </w:r>
      <w:r w:rsidRPr="0D7A3624">
        <w:rPr>
          <w:b/>
          <w:bCs/>
          <w:sz w:val="24"/>
          <w:lang w:val="en-US"/>
        </w:rPr>
        <w:t>.01.0</w:t>
      </w:r>
      <w:r w:rsidR="00B13B3D" w:rsidRPr="0D7A3624">
        <w:rPr>
          <w:b/>
          <w:bCs/>
          <w:sz w:val="24"/>
          <w:lang w:val="en-US"/>
        </w:rPr>
        <w:t>3</w:t>
      </w:r>
    </w:p>
    <w:p w14:paraId="1868D272" w14:textId="77777777" w:rsidR="00C56009" w:rsidRDefault="00C56009"/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C56009" w:rsidRPr="004D314E" w14:paraId="629A31E1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604F39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3701FED6" w14:textId="4DB59E98" w:rsidR="00C56009" w:rsidRPr="004D314E" w:rsidRDefault="008F1947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C56009">
              <w:rPr>
                <w:i/>
                <w:sz w:val="20"/>
                <w:szCs w:val="20"/>
              </w:rPr>
              <w:t>.01</w:t>
            </w:r>
          </w:p>
        </w:tc>
      </w:tr>
      <w:tr w:rsidR="00C56009" w:rsidRPr="004D314E" w14:paraId="20ECDC53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078724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37C5236D" w14:textId="1E30EA97" w:rsidR="00C56009" w:rsidRPr="004D314E" w:rsidRDefault="00E3331C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Inverse droop grid-forming control</w:t>
            </w:r>
          </w:p>
        </w:tc>
      </w:tr>
      <w:tr w:rsidR="00C56009" w:rsidRPr="004D314E" w14:paraId="7FE6F069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9CD19D2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0C645393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56009" w:rsidRPr="004D314E" w14:paraId="6E6F3454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9A1ED52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341A4253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C56009" w:rsidRPr="004D314E" w14:paraId="6CC01FE8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B3773F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5969023B" w14:textId="04BFEC66" w:rsidR="00C56009" w:rsidRDefault="00C56009" w:rsidP="67ED10D9">
            <w:pPr>
              <w:keepNext/>
              <w:keepLines/>
              <w:numPr>
                <w:ilvl w:val="0"/>
                <w:numId w:val="25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</w:t>
            </w:r>
            <w:r w:rsidR="3519E73A" w:rsidRPr="67ED10D9">
              <w:rPr>
                <w:sz w:val="20"/>
                <w:szCs w:val="20"/>
                <w:lang w:val="en-US"/>
              </w:rPr>
              <w:t>e.g.,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5869DA1D" w:rsidRPr="67ED10D9">
              <w:rPr>
                <w:sz w:val="20"/>
                <w:szCs w:val="20"/>
                <w:lang w:val="en-US"/>
              </w:rPr>
              <w:t xml:space="preserve">Three-phase </w:t>
            </w:r>
            <w:r w:rsidR="45B6248A" w:rsidRPr="67ED10D9">
              <w:rPr>
                <w:sz w:val="20"/>
                <w:szCs w:val="20"/>
                <w:lang w:val="en-US"/>
              </w:rPr>
              <w:t>real-time computer)</w:t>
            </w:r>
          </w:p>
          <w:p w14:paraId="2C87650E" w14:textId="77777777" w:rsidR="00C56009" w:rsidRDefault="00C56009" w:rsidP="00C56009">
            <w:pPr>
              <w:keepNext/>
              <w:keepLines/>
              <w:numPr>
                <w:ilvl w:val="0"/>
                <w:numId w:val="25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613C98D5" w14:textId="12629AC5" w:rsidR="00C56009" w:rsidRPr="004D314E" w:rsidRDefault="00C56009" w:rsidP="67ED10D9">
            <w:pPr>
              <w:keepNext/>
              <w:keepLines/>
              <w:numPr>
                <w:ilvl w:val="0"/>
                <w:numId w:val="25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</w:t>
            </w:r>
            <w:r w:rsidR="717EB061" w:rsidRPr="67ED10D9">
              <w:rPr>
                <w:sz w:val="20"/>
                <w:szCs w:val="20"/>
                <w:lang w:val="en-US"/>
              </w:rPr>
              <w:t>e.g.,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35C0C7BB" w:rsidRPr="67ED10D9">
              <w:rPr>
                <w:sz w:val="20"/>
                <w:szCs w:val="20"/>
                <w:lang w:val="en-US"/>
              </w:rPr>
              <w:t xml:space="preserve">Three-phase </w:t>
            </w:r>
            <w:r w:rsidR="45B6248A" w:rsidRPr="67ED10D9">
              <w:rPr>
                <w:sz w:val="20"/>
                <w:szCs w:val="20"/>
                <w:lang w:val="en-US"/>
              </w:rPr>
              <w:t>inverter)</w:t>
            </w:r>
          </w:p>
        </w:tc>
      </w:tr>
      <w:tr w:rsidR="00C56009" w:rsidRPr="004D314E" w14:paraId="3FF0DB7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1950324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6CA6394B" w14:textId="6F6DFAA5" w:rsidR="00C56009" w:rsidRPr="00A41E55" w:rsidRDefault="00C56009" w:rsidP="00C155A2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</w:t>
            </w:r>
            <w:r w:rsidR="00A64242">
              <w:rPr>
                <w:iCs/>
                <w:sz w:val="20"/>
                <w:szCs w:val="20"/>
                <w:lang w:val="en-US"/>
              </w:rPr>
              <w:t xml:space="preserve"> All inverter-interfaced DERs are equipped with the inverse droop grid-forming control </w:t>
            </w:r>
            <w:proofErr w:type="gramStart"/>
            <w:r w:rsidR="00A64242">
              <w:rPr>
                <w:iCs/>
                <w:sz w:val="20"/>
                <w:szCs w:val="20"/>
                <w:lang w:val="en-US"/>
              </w:rPr>
              <w:t>in order to</w:t>
            </w:r>
            <w:proofErr w:type="gramEnd"/>
            <w:r w:rsidR="00A64242">
              <w:rPr>
                <w:iCs/>
                <w:sz w:val="20"/>
                <w:szCs w:val="20"/>
                <w:lang w:val="en-US"/>
              </w:rPr>
              <w:t xml:space="preserve"> regulate the microgrid voltage.</w:t>
            </w:r>
          </w:p>
        </w:tc>
      </w:tr>
      <w:tr w:rsidR="00C56009" w:rsidRPr="004D314E" w14:paraId="1790A19A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61F7F2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515DD3BC" w14:textId="11174929" w:rsidR="00C56009" w:rsidRPr="004D314E" w:rsidRDefault="00C56009" w:rsidP="00C155A2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56F7FC47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C56009" w:rsidRPr="004D314E" w14:paraId="2F34B60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2943D4E" w14:textId="77777777" w:rsidR="00C56009" w:rsidRPr="004D314E" w:rsidRDefault="00C56009" w:rsidP="00C155A2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2C00A132" w14:textId="77777777" w:rsidR="00C56009" w:rsidRPr="00A41E55" w:rsidRDefault="00C56009" w:rsidP="00C155A2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2DF6F43F" w14:textId="77777777" w:rsidR="00C56009" w:rsidRDefault="00C56009"/>
    <w:sectPr w:rsidR="00C56009" w:rsidSect="005F33F1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EEBF2" w14:textId="77777777" w:rsidR="0055624E" w:rsidRDefault="0055624E">
      <w:r>
        <w:separator/>
      </w:r>
    </w:p>
  </w:endnote>
  <w:endnote w:type="continuationSeparator" w:id="0">
    <w:p w14:paraId="0BFDBA58" w14:textId="77777777" w:rsidR="0055624E" w:rsidRDefault="0055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8944" w14:textId="36444D38" w:rsidR="007F68D6" w:rsidRPr="007940EE" w:rsidRDefault="007F68D6" w:rsidP="00584B07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sz w:val="20"/>
        <w:szCs w:val="20"/>
        <w:lang w:val="en-US"/>
      </w:rPr>
    </w:pP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CD7D0C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CD7D0C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81ED" w14:textId="77777777" w:rsidR="0055624E" w:rsidRDefault="0055624E">
      <w:r>
        <w:separator/>
      </w:r>
    </w:p>
  </w:footnote>
  <w:footnote w:type="continuationSeparator" w:id="0">
    <w:p w14:paraId="24207D85" w14:textId="77777777" w:rsidR="0055624E" w:rsidRDefault="00556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A6EB" w14:textId="26655894" w:rsidR="00584B07" w:rsidRPr="00D94A33" w:rsidRDefault="00584B07" w:rsidP="00584B07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A64242">
      <w:rPr>
        <w:sz w:val="20"/>
        <w:szCs w:val="20"/>
        <w:lang w:val="en-US"/>
      </w:rPr>
      <w:t xml:space="preserve"> 2.0</w:t>
    </w:r>
    <w:r>
      <w:rPr>
        <w:sz w:val="20"/>
        <w:szCs w:val="20"/>
        <w:lang w:val="en-US"/>
      </w:rPr>
      <w:tab/>
      <w:t>GA No: 654113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DOCPROPERTY  ProposalNo  \* MERGEFORMAT </w:instrText>
    </w:r>
    <w:r>
      <w:rPr>
        <w:sz w:val="20"/>
        <w:szCs w:val="20"/>
        <w:lang w:val="en-US"/>
      </w:rPr>
      <w:fldChar w:fldCharType="separate"/>
    </w:r>
    <w:r w:rsidR="007E7B06">
      <w:rPr>
        <w:sz w:val="20"/>
        <w:szCs w:val="20"/>
        <w:lang w:val="en-US"/>
      </w:rPr>
      <w:t>654113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ab/>
    </w:r>
    <w:r>
      <w:rPr>
        <w:sz w:val="20"/>
        <w:szCs w:val="20"/>
        <w:lang w:val="da-DK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  <w:lang w:val="da-DK"/>
      </w:rPr>
      <w:fldChar w:fldCharType="separate"/>
    </w:r>
    <w:r w:rsidR="007E7B06">
      <w:rPr>
        <w:noProof/>
        <w:sz w:val="20"/>
        <w:szCs w:val="20"/>
      </w:rPr>
      <w:t>17/08/2021</w:t>
    </w:r>
    <w:r>
      <w:rPr>
        <w:sz w:val="20"/>
        <w:szCs w:val="20"/>
        <w:lang w:val="da-DK"/>
      </w:rPr>
      <w:fldChar w:fldCharType="end"/>
    </w:r>
  </w:p>
  <w:p w14:paraId="5C443BE0" w14:textId="1A1EAB10" w:rsidR="007F68D6" w:rsidRPr="00D94A33" w:rsidRDefault="007F68D6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43970B6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CA1EB2"/>
    <w:multiLevelType w:val="hybridMultilevel"/>
    <w:tmpl w:val="5F4A10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B343F"/>
    <w:multiLevelType w:val="hybridMultilevel"/>
    <w:tmpl w:val="394438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D4A3A"/>
    <w:multiLevelType w:val="hybridMultilevel"/>
    <w:tmpl w:val="A62ED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593"/>
    <w:multiLevelType w:val="hybridMultilevel"/>
    <w:tmpl w:val="10829A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7051"/>
    <w:multiLevelType w:val="hybridMultilevel"/>
    <w:tmpl w:val="3D58AC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C5E00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A605A"/>
    <w:multiLevelType w:val="hybridMultilevel"/>
    <w:tmpl w:val="2CEA9C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404A5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62D64"/>
    <w:multiLevelType w:val="hybridMultilevel"/>
    <w:tmpl w:val="CD361E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F722CE"/>
    <w:multiLevelType w:val="hybridMultilevel"/>
    <w:tmpl w:val="924E43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2"/>
  </w:num>
  <w:num w:numId="5">
    <w:abstractNumId w:val="0"/>
  </w:num>
  <w:num w:numId="6">
    <w:abstractNumId w:val="14"/>
  </w:num>
  <w:num w:numId="7">
    <w:abstractNumId w:val="15"/>
  </w:num>
  <w:num w:numId="8">
    <w:abstractNumId w:val="21"/>
  </w:num>
  <w:num w:numId="9">
    <w:abstractNumId w:val="20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6"/>
  </w:num>
  <w:num w:numId="15">
    <w:abstractNumId w:val="4"/>
  </w:num>
  <w:num w:numId="16">
    <w:abstractNumId w:val="19"/>
  </w:num>
  <w:num w:numId="17">
    <w:abstractNumId w:val="1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  <w:num w:numId="22">
    <w:abstractNumId w:val="17"/>
  </w:num>
  <w:num w:numId="23">
    <w:abstractNumId w:val="23"/>
  </w:num>
  <w:num w:numId="24">
    <w:abstractNumId w:val="18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DAyNbUwsDS3MDBU0lEKTi0uzszPAykwrAUAM9j1rC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697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3B2E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77856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58B"/>
    <w:rsid w:val="00091939"/>
    <w:rsid w:val="000919DD"/>
    <w:rsid w:val="00091C7D"/>
    <w:rsid w:val="00091D06"/>
    <w:rsid w:val="0009237A"/>
    <w:rsid w:val="000924C3"/>
    <w:rsid w:val="000924FA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6EA4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353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69C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37D24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698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3FEB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BEF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E50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A48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CBD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A67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DBB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19B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436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8B2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58A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673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55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4FE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5F2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C16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AAD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8A4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53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0B0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BC1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49A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622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6814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24E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7CC"/>
    <w:rsid w:val="00575B0A"/>
    <w:rsid w:val="00576187"/>
    <w:rsid w:val="005761F2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B07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D3A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4EB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6B0B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29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01E3"/>
    <w:rsid w:val="006209C2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3F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518B"/>
    <w:rsid w:val="006467FC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2F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721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5090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2CE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00C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0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9F4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76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76C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3E"/>
    <w:rsid w:val="007707D1"/>
    <w:rsid w:val="00770944"/>
    <w:rsid w:val="00771186"/>
    <w:rsid w:val="00771378"/>
    <w:rsid w:val="007714F5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1826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1D0"/>
    <w:rsid w:val="007D22ED"/>
    <w:rsid w:val="007D2390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184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B0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988"/>
    <w:rsid w:val="00821B1B"/>
    <w:rsid w:val="0082229D"/>
    <w:rsid w:val="00822515"/>
    <w:rsid w:val="008225E8"/>
    <w:rsid w:val="008227EE"/>
    <w:rsid w:val="00822D7F"/>
    <w:rsid w:val="008230B9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8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85E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1AF2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819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112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697C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0BB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1947"/>
    <w:rsid w:val="008F2018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681"/>
    <w:rsid w:val="00901FF4"/>
    <w:rsid w:val="00902368"/>
    <w:rsid w:val="00902BA6"/>
    <w:rsid w:val="009032BF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0B4"/>
    <w:rsid w:val="00906DA2"/>
    <w:rsid w:val="00906F88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9AE"/>
    <w:rsid w:val="00952BE4"/>
    <w:rsid w:val="009535DE"/>
    <w:rsid w:val="00953D3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89E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5E9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6683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1E55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8A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242"/>
    <w:rsid w:val="00A6449B"/>
    <w:rsid w:val="00A64615"/>
    <w:rsid w:val="00A64F8D"/>
    <w:rsid w:val="00A6542B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BC5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B4A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C9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3D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5E0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A59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C6A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55B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9D0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7A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47EFC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009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5A74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810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0C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7B6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8A0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091"/>
    <w:rsid w:val="00D40182"/>
    <w:rsid w:val="00D403BA"/>
    <w:rsid w:val="00D40420"/>
    <w:rsid w:val="00D4055C"/>
    <w:rsid w:val="00D41118"/>
    <w:rsid w:val="00D41E03"/>
    <w:rsid w:val="00D420D6"/>
    <w:rsid w:val="00D422FB"/>
    <w:rsid w:val="00D429A2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2E1B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1831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42D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363"/>
    <w:rsid w:val="00E01C56"/>
    <w:rsid w:val="00E02340"/>
    <w:rsid w:val="00E0263D"/>
    <w:rsid w:val="00E028FF"/>
    <w:rsid w:val="00E02B2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C49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1C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6E2C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521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BA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854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1B1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62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77A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984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39"/>
    <w:rsid w:val="00F8344D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3A3A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0DD0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0F7"/>
    <w:rsid w:val="00FB42C1"/>
    <w:rsid w:val="00FB44EE"/>
    <w:rsid w:val="00FB469B"/>
    <w:rsid w:val="00FB4C45"/>
    <w:rsid w:val="00FB4F6C"/>
    <w:rsid w:val="00FB5322"/>
    <w:rsid w:val="00FB5600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1"/>
    <w:rsid w:val="00FC067B"/>
    <w:rsid w:val="00FC1027"/>
    <w:rsid w:val="00FC11E5"/>
    <w:rsid w:val="00FC12C4"/>
    <w:rsid w:val="00FC1ADE"/>
    <w:rsid w:val="00FC230B"/>
    <w:rsid w:val="00FC2AE5"/>
    <w:rsid w:val="00FC2D81"/>
    <w:rsid w:val="00FC31B2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252F1F5"/>
    <w:rsid w:val="031590C5"/>
    <w:rsid w:val="03CB4986"/>
    <w:rsid w:val="08D3AF99"/>
    <w:rsid w:val="097B8E6E"/>
    <w:rsid w:val="0B29E3C5"/>
    <w:rsid w:val="0BA97DDF"/>
    <w:rsid w:val="0BE4C27D"/>
    <w:rsid w:val="0C53E89C"/>
    <w:rsid w:val="0D1123B4"/>
    <w:rsid w:val="0D1F56B9"/>
    <w:rsid w:val="0D7A3624"/>
    <w:rsid w:val="0ED45AD8"/>
    <w:rsid w:val="0FAD1E80"/>
    <w:rsid w:val="1017FA99"/>
    <w:rsid w:val="12B8640F"/>
    <w:rsid w:val="13D3A56D"/>
    <w:rsid w:val="150F2F50"/>
    <w:rsid w:val="16AAFFB1"/>
    <w:rsid w:val="171945FD"/>
    <w:rsid w:val="17939E42"/>
    <w:rsid w:val="18C3103A"/>
    <w:rsid w:val="1C030FC4"/>
    <w:rsid w:val="1F6A0DF2"/>
    <w:rsid w:val="211B9D64"/>
    <w:rsid w:val="259F4B4E"/>
    <w:rsid w:val="27721C7E"/>
    <w:rsid w:val="2B7EA900"/>
    <w:rsid w:val="2C880906"/>
    <w:rsid w:val="2D20FD7E"/>
    <w:rsid w:val="2F89C538"/>
    <w:rsid w:val="30CAEF83"/>
    <w:rsid w:val="30D52ACC"/>
    <w:rsid w:val="31135FCA"/>
    <w:rsid w:val="34984BD5"/>
    <w:rsid w:val="34FC2C9D"/>
    <w:rsid w:val="3519E73A"/>
    <w:rsid w:val="35AA254E"/>
    <w:rsid w:val="35C0C7BB"/>
    <w:rsid w:val="36BB1ADD"/>
    <w:rsid w:val="3722FCCA"/>
    <w:rsid w:val="37519C28"/>
    <w:rsid w:val="37BA489E"/>
    <w:rsid w:val="388B49C0"/>
    <w:rsid w:val="3A00E82B"/>
    <w:rsid w:val="3A29288A"/>
    <w:rsid w:val="3A43175E"/>
    <w:rsid w:val="3AFF58B9"/>
    <w:rsid w:val="3C8DB9C1"/>
    <w:rsid w:val="3CCFD5D2"/>
    <w:rsid w:val="3DB49F56"/>
    <w:rsid w:val="3F160982"/>
    <w:rsid w:val="3FFA0631"/>
    <w:rsid w:val="4029D594"/>
    <w:rsid w:val="40ED0A61"/>
    <w:rsid w:val="453000B8"/>
    <w:rsid w:val="45B6248A"/>
    <w:rsid w:val="4617180C"/>
    <w:rsid w:val="47285EFA"/>
    <w:rsid w:val="473FD381"/>
    <w:rsid w:val="48111967"/>
    <w:rsid w:val="48F6C9B7"/>
    <w:rsid w:val="4AD7E553"/>
    <w:rsid w:val="4CB5874E"/>
    <w:rsid w:val="4F86CEE5"/>
    <w:rsid w:val="508E3AFF"/>
    <w:rsid w:val="51FCAF0C"/>
    <w:rsid w:val="5299D453"/>
    <w:rsid w:val="53A97869"/>
    <w:rsid w:val="53F9DBE1"/>
    <w:rsid w:val="5468A48B"/>
    <w:rsid w:val="551B0854"/>
    <w:rsid w:val="5630CAAA"/>
    <w:rsid w:val="56F7FC47"/>
    <w:rsid w:val="57677678"/>
    <w:rsid w:val="58110F3D"/>
    <w:rsid w:val="5869DA1D"/>
    <w:rsid w:val="58A864E6"/>
    <w:rsid w:val="59CC1DEA"/>
    <w:rsid w:val="5AC0AA71"/>
    <w:rsid w:val="5BB7C4EC"/>
    <w:rsid w:val="5CB1816F"/>
    <w:rsid w:val="5D8C4640"/>
    <w:rsid w:val="5E406B26"/>
    <w:rsid w:val="5ED632E9"/>
    <w:rsid w:val="5F1D1B6A"/>
    <w:rsid w:val="603EEF50"/>
    <w:rsid w:val="60CBC370"/>
    <w:rsid w:val="61BFFFA0"/>
    <w:rsid w:val="61D9F57D"/>
    <w:rsid w:val="6297C84D"/>
    <w:rsid w:val="62A35041"/>
    <w:rsid w:val="640BD4C4"/>
    <w:rsid w:val="666DB2E8"/>
    <w:rsid w:val="67AE1906"/>
    <w:rsid w:val="67ED10D9"/>
    <w:rsid w:val="6878AF3F"/>
    <w:rsid w:val="697D8D43"/>
    <w:rsid w:val="6B198F8D"/>
    <w:rsid w:val="6B1D6CFC"/>
    <w:rsid w:val="6CCDBC12"/>
    <w:rsid w:val="6D02390A"/>
    <w:rsid w:val="6E783826"/>
    <w:rsid w:val="717EB061"/>
    <w:rsid w:val="71D41C26"/>
    <w:rsid w:val="758D9749"/>
    <w:rsid w:val="75F90253"/>
    <w:rsid w:val="763632CD"/>
    <w:rsid w:val="77DBC6C7"/>
    <w:rsid w:val="79F57882"/>
    <w:rsid w:val="7A0A86B6"/>
    <w:rsid w:val="7B6F37CD"/>
    <w:rsid w:val="7D6D0F75"/>
    <w:rsid w:val="7D90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C375121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customStyle="1" w:styleId="normaltextrun">
    <w:name w:val="normaltextrun"/>
    <w:basedOn w:val="DefaultParagraphFont"/>
    <w:rsid w:val="001A5BEF"/>
  </w:style>
  <w:style w:type="character" w:customStyle="1" w:styleId="eop">
    <w:name w:val="eop"/>
    <w:basedOn w:val="DefaultParagraphFont"/>
    <w:rsid w:val="001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AD9BF-27A0-4D8B-BBE9-E77C0817EC93}"/>
</file>

<file path=customXml/itemProps3.xml><?xml version="1.0" encoding="utf-8"?>
<ds:datastoreItem xmlns:ds="http://schemas.openxmlformats.org/officeDocument/2006/customXml" ds:itemID="{DF52DEB5-71AD-48CD-9096-BF3382468E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D52456-0108-46F4-B62F-A970A7798EE1}">
  <ds:schemaRefs>
    <ds:schemaRef ds:uri="http://purl.org/dc/terms/"/>
    <ds:schemaRef ds:uri="http://schemas.microsoft.com/office/2006/documentManagement/types"/>
    <ds:schemaRef ds:uri="11ae695e-5e1a-4f4b-9441-e6fbc40a6f1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sharepoint/v4"/>
    <ds:schemaRef ds:uri="e0c7a189-c804-4795-ae22-fd49b7f740f7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4548E6D1-98F8-4AEE-9E27-EDC93A322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2</TotalTime>
  <Pages>4</Pages>
  <Words>1058</Words>
  <Characters>6863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55</cp:revision>
  <cp:lastPrinted>2021-08-17T12:26:00Z</cp:lastPrinted>
  <dcterms:created xsi:type="dcterms:W3CDTF">2021-02-11T11:58:00Z</dcterms:created>
  <dcterms:modified xsi:type="dcterms:W3CDTF">2021-08-17T12:26:00Z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