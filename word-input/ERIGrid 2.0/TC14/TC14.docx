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253F4" w:rsidR="00A04C45" w:rsidP="35439388" w:rsidRDefault="004827AA" w14:paraId="552D1787" w14:textId="1C887972">
      <w:pPr>
        <w:spacing w:line="276" w:lineRule="auto"/>
        <w:jc w:val="center"/>
        <w:rPr>
          <w:b w:val="1"/>
          <w:bCs w:val="1"/>
          <w:sz w:val="24"/>
          <w:szCs w:val="24"/>
          <w:lang w:val="en-US"/>
        </w:rPr>
      </w:pPr>
      <w:r w:rsidRPr="35439388" w:rsidR="004827AA">
        <w:rPr>
          <w:b w:val="1"/>
          <w:bCs w:val="1"/>
          <w:sz w:val="24"/>
          <w:szCs w:val="24"/>
          <w:lang w:val="en-US"/>
        </w:rPr>
        <w:t xml:space="preserve">Test Case </w:t>
      </w:r>
      <w:r w:rsidRPr="35439388" w:rsidR="00674D06">
        <w:rPr>
          <w:b w:val="1"/>
          <w:bCs w:val="1"/>
          <w:sz w:val="24"/>
          <w:szCs w:val="24"/>
          <w:lang w:val="en-US"/>
        </w:rPr>
        <w:t>14</w:t>
      </w:r>
    </w:p>
    <w:p w:rsidR="008353E5" w:rsidP="00D63236" w:rsidRDefault="008353E5" w14:paraId="33576F72" w14:textId="2BE416D4">
      <w:pPr>
        <w:spacing w:line="276" w:lineRule="auto"/>
        <w:rPr>
          <w:sz w:val="20"/>
          <w:szCs w:val="20"/>
          <w:lang w:val="en-US"/>
        </w:rPr>
      </w:pPr>
      <w:r w:rsidRPr="008253F4">
        <w:rPr>
          <w:b/>
          <w:bCs/>
          <w:sz w:val="20"/>
          <w:szCs w:val="20"/>
          <w:lang w:val="en-US"/>
        </w:rPr>
        <w:t>Author</w:t>
      </w:r>
      <w:r w:rsidRPr="008253F4" w:rsidR="1D32AD3C">
        <w:rPr>
          <w:sz w:val="20"/>
          <w:szCs w:val="20"/>
          <w:lang w:val="en-US"/>
        </w:rPr>
        <w:t xml:space="preserve"> </w:t>
      </w:r>
      <w:r w:rsidRPr="0016478D" w:rsidR="1D32AD3C">
        <w:rPr>
          <w:sz w:val="20"/>
          <w:szCs w:val="20"/>
          <w:u w:val="single"/>
          <w:lang w:val="en-US"/>
        </w:rPr>
        <w:t>Luigi Pellegrino</w:t>
      </w:r>
      <w:r w:rsidRPr="0016478D" w:rsidR="1A23F952">
        <w:rPr>
          <w:sz w:val="20"/>
          <w:szCs w:val="20"/>
          <w:u w:val="single"/>
          <w:lang w:val="en-US"/>
        </w:rPr>
        <w:t xml:space="preserve"> (RSE)</w:t>
      </w:r>
      <w:r w:rsidRPr="0016478D" w:rsidR="1D32AD3C">
        <w:rPr>
          <w:sz w:val="20"/>
          <w:szCs w:val="20"/>
          <w:u w:val="single"/>
          <w:lang w:val="en-US"/>
        </w:rPr>
        <w:t xml:space="preserve">, Riccardo </w:t>
      </w:r>
      <w:proofErr w:type="spellStart"/>
      <w:r w:rsidRPr="0016478D" w:rsidR="1D32AD3C">
        <w:rPr>
          <w:sz w:val="20"/>
          <w:szCs w:val="20"/>
          <w:u w:val="single"/>
          <w:lang w:val="en-US"/>
        </w:rPr>
        <w:t>Lazzari</w:t>
      </w:r>
      <w:proofErr w:type="spellEnd"/>
      <w:r w:rsidRPr="0016478D" w:rsidR="40FF154B">
        <w:rPr>
          <w:sz w:val="20"/>
          <w:szCs w:val="20"/>
          <w:u w:val="single"/>
          <w:lang w:val="en-US"/>
        </w:rPr>
        <w:t xml:space="preserve"> (RSE)</w:t>
      </w:r>
      <w:r w:rsidRPr="0016478D" w:rsidR="1D32AD3C">
        <w:rPr>
          <w:sz w:val="20"/>
          <w:szCs w:val="20"/>
          <w:u w:val="single"/>
          <w:lang w:val="en-US"/>
        </w:rPr>
        <w:t>, Salvador Ceballos</w:t>
      </w:r>
      <w:r w:rsidRPr="0016478D" w:rsidR="24A5D60A">
        <w:rPr>
          <w:sz w:val="20"/>
          <w:szCs w:val="20"/>
          <w:u w:val="single"/>
          <w:lang w:val="en-US"/>
        </w:rPr>
        <w:t xml:space="preserve"> (TEC)</w:t>
      </w:r>
      <w:r w:rsidRPr="0016478D" w:rsidR="522BE1E7">
        <w:rPr>
          <w:sz w:val="20"/>
          <w:szCs w:val="20"/>
          <w:u w:val="single"/>
          <w:lang w:val="en-US"/>
        </w:rPr>
        <w:t xml:space="preserve">, </w:t>
      </w:r>
      <w:r w:rsidRPr="0016478D" w:rsidR="6DDC19B6">
        <w:rPr>
          <w:sz w:val="20"/>
          <w:szCs w:val="20"/>
          <w:u w:val="single"/>
          <w:lang w:val="en-US"/>
        </w:rPr>
        <w:t xml:space="preserve">Rodríguez Emilio (TEC), </w:t>
      </w:r>
      <w:r w:rsidRPr="0016478D" w:rsidR="522BE1E7">
        <w:rPr>
          <w:sz w:val="20"/>
          <w:szCs w:val="20"/>
          <w:u w:val="single"/>
          <w:lang w:val="en-US"/>
        </w:rPr>
        <w:t xml:space="preserve">Efren </w:t>
      </w:r>
      <w:proofErr w:type="spellStart"/>
      <w:r w:rsidRPr="0016478D" w:rsidR="522BE1E7">
        <w:rPr>
          <w:sz w:val="20"/>
          <w:szCs w:val="20"/>
          <w:u w:val="single"/>
          <w:lang w:val="en-US"/>
        </w:rPr>
        <w:t>Guillo</w:t>
      </w:r>
      <w:proofErr w:type="spellEnd"/>
      <w:r w:rsidRPr="0016478D" w:rsidR="522BE1E7">
        <w:rPr>
          <w:sz w:val="20"/>
          <w:szCs w:val="20"/>
          <w:u w:val="single"/>
          <w:lang w:val="en-US"/>
        </w:rPr>
        <w:t xml:space="preserve"> Sansano</w:t>
      </w:r>
      <w:r w:rsidRPr="0016478D" w:rsidR="17240E28">
        <w:rPr>
          <w:sz w:val="20"/>
          <w:szCs w:val="20"/>
          <w:u w:val="single"/>
          <w:lang w:val="en-US"/>
        </w:rPr>
        <w:t xml:space="preserve"> (UST)</w:t>
      </w:r>
      <w:r w:rsidRPr="0016478D" w:rsidR="2EBD544C">
        <w:rPr>
          <w:sz w:val="20"/>
          <w:szCs w:val="20"/>
          <w:u w:val="single"/>
          <w:lang w:val="en-US"/>
        </w:rPr>
        <w:t>, Ha Nguyen (DTU)</w:t>
      </w:r>
    </w:p>
    <w:p w:rsidRPr="008253F4" w:rsidR="0016478D" w:rsidP="00D63236" w:rsidRDefault="0016478D" w14:paraId="684C9283" w14:textId="77777777">
      <w:pPr>
        <w:spacing w:line="276" w:lineRule="auto"/>
        <w:rPr>
          <w:sz w:val="20"/>
          <w:szCs w:val="20"/>
          <w:lang w:val="en-US"/>
        </w:rPr>
      </w:pPr>
    </w:p>
    <w:p w:rsidRPr="008353E5" w:rsidR="008353E5" w:rsidP="00D63236" w:rsidRDefault="008353E5" w14:paraId="0D4F59EA" w14:textId="02BA6639">
      <w:pPr>
        <w:spacing w:line="276" w:lineRule="auto"/>
        <w:rPr>
          <w:b/>
          <w:bCs/>
          <w:sz w:val="20"/>
          <w:szCs w:val="20"/>
          <w:lang w:val="en-US"/>
        </w:rPr>
      </w:pPr>
      <w:r w:rsidRPr="40BB20E8">
        <w:rPr>
          <w:b/>
          <w:bCs/>
          <w:sz w:val="20"/>
          <w:szCs w:val="20"/>
          <w:lang w:val="en-US"/>
        </w:rPr>
        <w:t>Project</w:t>
      </w:r>
      <w:r w:rsidR="008253F4">
        <w:rPr>
          <w:b/>
          <w:bCs/>
          <w:sz w:val="20"/>
          <w:szCs w:val="20"/>
          <w:lang w:val="en-US"/>
        </w:rPr>
        <w:t xml:space="preserve">: </w:t>
      </w:r>
      <w:r w:rsidRPr="0016478D" w:rsidR="008253F4">
        <w:rPr>
          <w:sz w:val="20"/>
          <w:szCs w:val="20"/>
          <w:u w:val="single"/>
          <w:lang w:val="en-US"/>
        </w:rPr>
        <w:t>ERIGrid2.0</w:t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 w:rsidR="008253F4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40BB20E8">
        <w:rPr>
          <w:b/>
          <w:bCs/>
          <w:sz w:val="20"/>
          <w:szCs w:val="20"/>
          <w:lang w:val="en-US"/>
        </w:rPr>
        <w:t>Date</w:t>
      </w:r>
      <w:r w:rsidR="47426F0A">
        <w:rPr>
          <w:sz w:val="20"/>
          <w:szCs w:val="20"/>
          <w:lang w:val="en-US"/>
        </w:rPr>
        <w:t xml:space="preserve">: </w:t>
      </w:r>
      <w:r w:rsidRPr="0016478D" w:rsidR="008253F4">
        <w:rPr>
          <w:sz w:val="20"/>
          <w:szCs w:val="20"/>
          <w:u w:val="single"/>
          <w:lang w:val="en-US"/>
        </w:rPr>
        <w:t>12</w:t>
      </w:r>
      <w:r w:rsidRPr="0016478D" w:rsidR="47426F0A">
        <w:rPr>
          <w:sz w:val="20"/>
          <w:szCs w:val="20"/>
          <w:u w:val="single"/>
          <w:lang w:val="en-US"/>
        </w:rPr>
        <w:t>/</w:t>
      </w:r>
      <w:r w:rsidRPr="0016478D" w:rsidR="008253F4">
        <w:rPr>
          <w:sz w:val="20"/>
          <w:szCs w:val="20"/>
          <w:u w:val="single"/>
          <w:lang w:val="en-US"/>
        </w:rPr>
        <w:t>04</w:t>
      </w:r>
      <w:r w:rsidRPr="0016478D" w:rsidR="47426F0A">
        <w:rPr>
          <w:sz w:val="20"/>
          <w:szCs w:val="20"/>
          <w:u w:val="single"/>
          <w:lang w:val="en-US"/>
        </w:rPr>
        <w:t>/202</w:t>
      </w:r>
      <w:r w:rsidRPr="0016478D" w:rsidR="008253F4">
        <w:rPr>
          <w:sz w:val="20"/>
          <w:szCs w:val="20"/>
          <w:u w:val="single"/>
          <w:lang w:val="en-US"/>
        </w:rPr>
        <w:t>1</w:t>
      </w:r>
    </w:p>
    <w:p w:rsidR="004827AA" w:rsidP="00D63236" w:rsidRDefault="004827AA" w14:paraId="672A6659" w14:textId="77777777">
      <w:pPr>
        <w:spacing w:line="276" w:lineRule="auto"/>
        <w:jc w:val="center"/>
      </w:pPr>
    </w:p>
    <w:tbl>
      <w:tblPr>
        <w:tblW w:w="9538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Pr="004D314E" w:rsidR="00E32755" w:rsidTr="00610588" w14:paraId="5D4E1F24" w14:textId="77777777">
        <w:trPr>
          <w:jc w:val="center"/>
        </w:trPr>
        <w:tc>
          <w:tcPr>
            <w:tcW w:w="38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E32755" w:rsidP="00D63236" w:rsidRDefault="00492069" w14:paraId="5541A21F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Pr="004D314E" w:rsidR="00E32755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Pr="004D314E" w:rsidR="00E32755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D18EF" w:rsidR="00E32755" w:rsidP="00D63236" w:rsidRDefault="00E32755" w14:paraId="0A37501D" w14:textId="4CE9F39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Synthetic inertia and f</w:t>
            </w:r>
            <w:r w:rsidRPr="4B32EA91" w:rsidR="52B3960E">
              <w:rPr>
                <w:sz w:val="20"/>
                <w:szCs w:val="20"/>
                <w:lang w:val="en-US"/>
              </w:rPr>
              <w:t xml:space="preserve">ast frequency response/control provided by converter-based resources  </w:t>
            </w:r>
          </w:p>
        </w:tc>
      </w:tr>
      <w:tr w:rsidRPr="004D314E" w:rsidR="00E32755" w:rsidTr="00610588" w14:paraId="2C25DDD4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A74B2" w:rsidR="00E32755" w:rsidP="00D63236" w:rsidRDefault="00E32755" w14:paraId="6EF59614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66FAC5" w:rsidP="00D63236" w:rsidRDefault="4E66FAC5" w14:paraId="5C6FEB25" w14:textId="3A15F80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The </w:t>
            </w:r>
            <w:r w:rsidRPr="4B32EA91" w:rsidR="52945D50">
              <w:rPr>
                <w:sz w:val="20"/>
                <w:szCs w:val="20"/>
                <w:lang w:val="en-US"/>
              </w:rPr>
              <w:t xml:space="preserve">increasing </w:t>
            </w:r>
            <w:r w:rsidRPr="4B32EA91">
              <w:rPr>
                <w:sz w:val="20"/>
                <w:szCs w:val="20"/>
                <w:lang w:val="en-US"/>
              </w:rPr>
              <w:t xml:space="preserve">penetration of </w:t>
            </w:r>
            <w:r w:rsidRPr="4B32EA91" w:rsidR="3C9D4B3B">
              <w:rPr>
                <w:sz w:val="20"/>
                <w:szCs w:val="20"/>
                <w:lang w:val="en-US"/>
              </w:rPr>
              <w:t>DERs</w:t>
            </w:r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Pr="4B32EA91" w:rsidR="553C59D3">
              <w:rPr>
                <w:sz w:val="20"/>
                <w:szCs w:val="20"/>
                <w:lang w:val="en-US"/>
              </w:rPr>
              <w:t xml:space="preserve">is </w:t>
            </w:r>
            <w:r w:rsidRPr="4B32EA91">
              <w:rPr>
                <w:sz w:val="20"/>
                <w:szCs w:val="20"/>
                <w:lang w:val="en-US"/>
              </w:rPr>
              <w:t>reduc</w:t>
            </w:r>
            <w:r w:rsidRPr="4B32EA91" w:rsidR="70E06791">
              <w:rPr>
                <w:sz w:val="20"/>
                <w:szCs w:val="20"/>
                <w:lang w:val="en-US"/>
              </w:rPr>
              <w:t>ing</w:t>
            </w:r>
            <w:r w:rsidRPr="4B32EA91">
              <w:rPr>
                <w:sz w:val="20"/>
                <w:szCs w:val="20"/>
                <w:lang w:val="en-US"/>
              </w:rPr>
              <w:t xml:space="preserve"> the inertia of existing p</w:t>
            </w:r>
            <w:r w:rsidRPr="4B32EA91" w:rsidR="149A3928">
              <w:rPr>
                <w:sz w:val="20"/>
                <w:szCs w:val="20"/>
                <w:lang w:val="en-US"/>
              </w:rPr>
              <w:t>ower system</w:t>
            </w:r>
            <w:r w:rsidRPr="4B32EA91" w:rsidR="0E343686">
              <w:rPr>
                <w:sz w:val="20"/>
                <w:szCs w:val="20"/>
                <w:lang w:val="en-US"/>
              </w:rPr>
              <w:t>s</w:t>
            </w:r>
            <w:r w:rsidRPr="4B32EA91" w:rsidR="7959A31F">
              <w:rPr>
                <w:sz w:val="20"/>
                <w:szCs w:val="20"/>
                <w:lang w:val="en-US"/>
              </w:rPr>
              <w:t>.</w:t>
            </w:r>
            <w:r w:rsidRPr="4B32EA91" w:rsidR="615E6389">
              <w:rPr>
                <w:sz w:val="20"/>
                <w:szCs w:val="20"/>
                <w:lang w:val="en-US"/>
              </w:rPr>
              <w:t xml:space="preserve"> However, power converters can provide services </w:t>
            </w:r>
            <w:r w:rsidRPr="4B32EA91" w:rsidR="22636D84">
              <w:rPr>
                <w:sz w:val="20"/>
                <w:szCs w:val="20"/>
                <w:lang w:val="en-US"/>
              </w:rPr>
              <w:t>such as</w:t>
            </w:r>
            <w:r w:rsidRPr="4B32EA91" w:rsidR="615E6389">
              <w:rPr>
                <w:sz w:val="20"/>
                <w:szCs w:val="20"/>
                <w:lang w:val="en-US"/>
              </w:rPr>
              <w:t xml:space="preserve"> FFR</w:t>
            </w:r>
            <w:r w:rsidRPr="4B32EA91" w:rsidR="00337C49">
              <w:rPr>
                <w:sz w:val="20"/>
                <w:szCs w:val="20"/>
                <w:lang w:val="en-US"/>
              </w:rPr>
              <w:t xml:space="preserve"> and SI</w:t>
            </w:r>
            <w:r w:rsidRPr="4B32EA91" w:rsidR="3333F618">
              <w:rPr>
                <w:sz w:val="20"/>
                <w:szCs w:val="20"/>
                <w:lang w:val="en-US"/>
              </w:rPr>
              <w:t>,</w:t>
            </w:r>
            <w:r w:rsidRPr="4B32EA91" w:rsidR="72CC86DE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4B32EA91" w:rsidR="72CC86DE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Pr="4B32EA91" w:rsidR="72CC86DE">
              <w:rPr>
                <w:sz w:val="20"/>
                <w:szCs w:val="20"/>
                <w:lang w:val="en-US"/>
              </w:rPr>
              <w:t xml:space="preserve"> </w:t>
            </w:r>
            <w:r w:rsidRPr="4B32EA91" w:rsidR="43182B49">
              <w:rPr>
                <w:sz w:val="20"/>
                <w:szCs w:val="20"/>
                <w:lang w:val="en-US"/>
              </w:rPr>
              <w:t>limit the frequency devia</w:t>
            </w:r>
            <w:r w:rsidRPr="4B32EA91" w:rsidR="64B8B37C">
              <w:rPr>
                <w:sz w:val="20"/>
                <w:szCs w:val="20"/>
                <w:lang w:val="en-US"/>
              </w:rPr>
              <w:t>t</w:t>
            </w:r>
            <w:r w:rsidRPr="4B32EA91" w:rsidR="43182B49">
              <w:rPr>
                <w:sz w:val="20"/>
                <w:szCs w:val="20"/>
                <w:lang w:val="en-US"/>
              </w:rPr>
              <w:t>io</w:t>
            </w:r>
            <w:r w:rsidRPr="4B32EA91" w:rsidR="6D4118E1">
              <w:rPr>
                <w:sz w:val="20"/>
                <w:szCs w:val="20"/>
                <w:lang w:val="en-US"/>
              </w:rPr>
              <w:t xml:space="preserve">ns. </w:t>
            </w:r>
          </w:p>
          <w:p w:rsidRPr="004D314E" w:rsidR="00E32755" w:rsidP="00D63236" w:rsidRDefault="258F9C29" w14:paraId="5DAB6C7B" w14:textId="49DE381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An assessment of the frequency dynamics requires m</w:t>
            </w:r>
            <w:r w:rsidRPr="7D674FD9" w:rsidR="404CCC5F">
              <w:rPr>
                <w:sz w:val="20"/>
                <w:szCs w:val="20"/>
                <w:lang w:val="en-US"/>
              </w:rPr>
              <w:t>ultiple experiments</w:t>
            </w:r>
            <w:r w:rsidRPr="7D674FD9" w:rsidR="4A71BC79">
              <w:rPr>
                <w:sz w:val="20"/>
                <w:szCs w:val="20"/>
                <w:lang w:val="en-US"/>
              </w:rPr>
              <w:t xml:space="preserve"> to </w:t>
            </w:r>
            <w:proofErr w:type="gramStart"/>
            <w:r w:rsidRPr="7D674FD9" w:rsidR="4A71BC79">
              <w:rPr>
                <w:sz w:val="20"/>
                <w:szCs w:val="20"/>
                <w:lang w:val="en-US"/>
              </w:rPr>
              <w:t>take into account</w:t>
            </w:r>
            <w:proofErr w:type="gramEnd"/>
            <w:r w:rsidRPr="7D674FD9" w:rsidR="4A71BC79">
              <w:rPr>
                <w:sz w:val="20"/>
                <w:szCs w:val="20"/>
                <w:lang w:val="en-US"/>
              </w:rPr>
              <w:t xml:space="preserve"> the interaction between the traditional components and the converters as well as the specification</w:t>
            </w:r>
            <w:r w:rsidRPr="7D674FD9" w:rsidR="4D19B8FC">
              <w:rPr>
                <w:sz w:val="20"/>
                <w:szCs w:val="20"/>
                <w:lang w:val="en-US"/>
              </w:rPr>
              <w:t xml:space="preserve">s provided by different TSOs. </w:t>
            </w:r>
          </w:p>
        </w:tc>
      </w:tr>
      <w:tr w:rsidRPr="004D314E" w:rsidR="00BA74B2" w:rsidTr="00610588" w14:paraId="21F2D601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00BA74B2" w14:paraId="49DCEE9E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b/>
                <w:bCs/>
                <w:sz w:val="20"/>
                <w:szCs w:val="20"/>
                <w:lang w:val="en-US"/>
              </w:rPr>
              <w:t xml:space="preserve">Function(s) under Investigation </w:t>
            </w:r>
            <w:r w:rsidRPr="00F935F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F935F3">
              <w:rPr>
                <w:i/>
                <w:iCs/>
                <w:sz w:val="20"/>
                <w:szCs w:val="20"/>
                <w:lang w:val="en-US"/>
              </w:rPr>
              <w:t>FuI</w:t>
            </w:r>
            <w:proofErr w:type="spellEnd"/>
            <w:r w:rsidRPr="00F935F3">
              <w:rPr>
                <w:sz w:val="20"/>
                <w:szCs w:val="20"/>
                <w:lang w:val="en-US"/>
              </w:rPr>
              <w:t>)</w:t>
            </w:r>
          </w:p>
          <w:p w:rsidRPr="004D314E" w:rsidR="00BA74B2" w:rsidP="00D63236" w:rsidRDefault="00BA74B2" w14:paraId="1B2AD478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7155CB2D" w14:paraId="33963448" w14:textId="532D6350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FuI</w:t>
            </w:r>
            <w:r w:rsidRPr="4B32EA91" w:rsidR="4DB2BE71">
              <w:rPr>
                <w:sz w:val="20"/>
                <w:szCs w:val="20"/>
                <w:lang w:val="en-US"/>
              </w:rPr>
              <w:t>s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Pr="4B32EA91" w:rsidR="411AEFB6">
              <w:rPr>
                <w:sz w:val="20"/>
                <w:szCs w:val="20"/>
                <w:lang w:val="en-US"/>
              </w:rPr>
              <w:t xml:space="preserve">are </w:t>
            </w:r>
            <w:r w:rsidRPr="4B32EA91">
              <w:rPr>
                <w:sz w:val="20"/>
                <w:szCs w:val="20"/>
                <w:lang w:val="en-US"/>
              </w:rPr>
              <w:t xml:space="preserve">implemented in each converter controller. </w:t>
            </w:r>
          </w:p>
          <w:p w:rsidRPr="004D314E" w:rsidR="00BA74B2" w:rsidP="00D63236" w:rsidRDefault="00BA74B2" w14:paraId="47C49ACF" w14:textId="1619B145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Pr="004D314E" w:rsidR="00BA74B2" w:rsidP="00D63236" w:rsidRDefault="7155CB2D" w14:paraId="71FB4AD9" w14:textId="3BAEE58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In </w:t>
            </w:r>
            <w:r w:rsidRPr="4B32EA91" w:rsidR="4EDDD297">
              <w:rPr>
                <w:sz w:val="20"/>
                <w:szCs w:val="20"/>
                <w:lang w:val="en-US"/>
              </w:rPr>
              <w:t>this TC,</w:t>
            </w:r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008253F4">
              <w:rPr>
                <w:sz w:val="20"/>
                <w:szCs w:val="20"/>
                <w:lang w:val="en-US"/>
              </w:rPr>
              <w:t>several</w:t>
            </w:r>
            <w:r w:rsidRPr="4B32EA91" w:rsidR="5F8DA4E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FuI</w:t>
            </w:r>
            <w:r w:rsidR="008253F4">
              <w:rPr>
                <w:sz w:val="20"/>
                <w:szCs w:val="20"/>
                <w:lang w:val="en-US"/>
              </w:rPr>
              <w:t>s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="008253F4">
              <w:rPr>
                <w:sz w:val="20"/>
                <w:szCs w:val="20"/>
                <w:lang w:val="en-US"/>
              </w:rPr>
              <w:t>are investigated:</w:t>
            </w:r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Pr="4B32EA91" w:rsidR="49F4BAB5">
              <w:rPr>
                <w:i/>
                <w:iCs/>
                <w:sz w:val="20"/>
                <w:szCs w:val="20"/>
                <w:lang w:val="en-US"/>
              </w:rPr>
              <w:t>Fast frequency response</w:t>
            </w:r>
            <w:r w:rsidRPr="4B32EA91" w:rsidR="49F4BAB5">
              <w:rPr>
                <w:sz w:val="20"/>
                <w:szCs w:val="20"/>
                <w:lang w:val="en-US"/>
              </w:rPr>
              <w:t xml:space="preserve"> </w:t>
            </w:r>
            <w:r w:rsidR="008253F4">
              <w:rPr>
                <w:sz w:val="20"/>
                <w:szCs w:val="20"/>
                <w:lang w:val="en-US"/>
              </w:rPr>
              <w:t xml:space="preserve">and </w:t>
            </w:r>
            <w:r w:rsidR="008253F4">
              <w:rPr>
                <w:i/>
                <w:iCs/>
                <w:sz w:val="20"/>
                <w:szCs w:val="20"/>
                <w:lang w:val="en-US"/>
              </w:rPr>
              <w:t xml:space="preserve">Synthetic </w:t>
            </w:r>
            <w:r w:rsidRPr="008253F4" w:rsidR="008253F4">
              <w:rPr>
                <w:i/>
                <w:iCs/>
                <w:sz w:val="20"/>
                <w:szCs w:val="20"/>
                <w:lang w:val="en-US"/>
              </w:rPr>
              <w:t>Inertia</w:t>
            </w:r>
            <w:r w:rsidR="008253F4">
              <w:rPr>
                <w:sz w:val="20"/>
                <w:szCs w:val="20"/>
                <w:lang w:val="en-US"/>
              </w:rPr>
              <w:t xml:space="preserve"> </w:t>
            </w:r>
            <w:r w:rsidRPr="008253F4" w:rsidR="49F4BAB5">
              <w:rPr>
                <w:sz w:val="20"/>
                <w:szCs w:val="20"/>
                <w:lang w:val="en-US"/>
              </w:rPr>
              <w:t>provided</w:t>
            </w:r>
            <w:r w:rsidRPr="4B32EA91" w:rsidR="49F4BAB5">
              <w:rPr>
                <w:sz w:val="20"/>
                <w:szCs w:val="20"/>
                <w:lang w:val="en-US"/>
              </w:rPr>
              <w:t xml:space="preserve"> by converters</w:t>
            </w:r>
            <w:r w:rsidRPr="4B32EA91" w:rsidR="6767E05D">
              <w:rPr>
                <w:sz w:val="20"/>
                <w:szCs w:val="20"/>
                <w:lang w:val="en-US"/>
              </w:rPr>
              <w:t>, considering the</w:t>
            </w:r>
            <w:r w:rsidRPr="4B32EA91" w:rsidR="77D78AE9">
              <w:rPr>
                <w:sz w:val="20"/>
                <w:szCs w:val="20"/>
                <w:lang w:val="en-US"/>
              </w:rPr>
              <w:t xml:space="preserve"> specification </w:t>
            </w:r>
            <w:r w:rsidRPr="4B32EA91" w:rsidR="0A9B9415">
              <w:rPr>
                <w:sz w:val="20"/>
                <w:szCs w:val="20"/>
                <w:lang w:val="en-US"/>
              </w:rPr>
              <w:t xml:space="preserve">of </w:t>
            </w:r>
            <w:r w:rsidRPr="4B32EA91" w:rsidR="77D78AE9">
              <w:rPr>
                <w:sz w:val="20"/>
                <w:szCs w:val="20"/>
                <w:lang w:val="en-US"/>
              </w:rPr>
              <w:t>different countries</w:t>
            </w:r>
            <w:r w:rsidRPr="4B32EA91" w:rsidR="10DDF1FD">
              <w:rPr>
                <w:sz w:val="20"/>
                <w:szCs w:val="20"/>
                <w:lang w:val="en-US"/>
              </w:rPr>
              <w:t>.</w:t>
            </w:r>
          </w:p>
          <w:p w:rsidRPr="004D314E" w:rsidR="00BA74B2" w:rsidP="00D63236" w:rsidRDefault="00BA74B2" w14:paraId="7712E3B2" w14:textId="6FE54D9C">
            <w:pPr>
              <w:spacing w:line="276" w:lineRule="auto"/>
            </w:pPr>
          </w:p>
          <w:p w:rsidR="008253F4" w:rsidP="00D63236" w:rsidRDefault="008253F4" w14:paraId="71C0F39D" w14:textId="4F825D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 w:rsidRPr="008253F4">
              <w:rPr>
                <w:b/>
                <w:bCs/>
                <w:sz w:val="20"/>
                <w:szCs w:val="20"/>
                <w:u w:val="single"/>
                <w:lang w:val="en-US"/>
              </w:rPr>
              <w:t>Fast Frequency Response</w:t>
            </w:r>
          </w:p>
          <w:p w:rsidRPr="008253F4" w:rsidR="00610588" w:rsidP="00D63236" w:rsidRDefault="00402D98" w14:paraId="5745F5EF" w14:textId="0650901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noProof/>
              </w:rPr>
              <w:pict w14:anchorId="6AE5A0A3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81010189" style="width:275.25pt;height:99.75pt;visibility:visible;mso-wrap-style:square" o:spid="_x0000_i1025" type="#_x0000_t75">
                  <v:imagedata o:title="" r:id="rId12"/>
                </v:shape>
              </w:pict>
            </w:r>
          </w:p>
          <w:p w:rsidRPr="008253F4" w:rsidR="00BA74B2" w:rsidP="00D63236" w:rsidRDefault="524CD4E1" w14:paraId="6F878B35" w14:textId="057EEFC4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8253F4">
              <w:rPr>
                <w:b/>
                <w:bCs/>
                <w:i/>
                <w:iCs/>
                <w:sz w:val="20"/>
                <w:szCs w:val="20"/>
                <w:lang w:val="en-US"/>
              </w:rPr>
              <w:t>ENTSO-E specification</w:t>
            </w:r>
            <w:r w:rsidRPr="008253F4" w:rsidR="008253F4">
              <w:rPr>
                <w:rStyle w:val="FootnoteReference"/>
                <w:b/>
                <w:bCs/>
                <w:i w:val="0"/>
                <w:iCs/>
              </w:rPr>
              <w:footnoteReference w:id="1"/>
            </w:r>
            <w:r w:rsidRPr="008253F4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:rsidRPr="004D314E" w:rsidR="00BA74B2" w:rsidP="00D63236" w:rsidRDefault="7DFD4B83" w14:paraId="735030B3" w14:textId="2600FF68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0BBA6390">
              <w:rPr>
                <w:i/>
                <w:iCs/>
                <w:sz w:val="20"/>
                <w:szCs w:val="20"/>
                <w:lang w:val="en-US"/>
              </w:rPr>
              <w:t>Main requirements:</w:t>
            </w:r>
          </w:p>
          <w:p w:rsidRPr="004D314E" w:rsidR="00BA74B2" w:rsidP="00D63236" w:rsidRDefault="524CD4E1" w14:paraId="450BC613" w14:textId="1F1FA789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>Activation threshold frequency and maximum full activation time (3 configurable values):</w:t>
            </w:r>
          </w:p>
          <w:p w:rsidRPr="004D314E" w:rsidR="00BA74B2" w:rsidP="00D63236" w:rsidRDefault="524CD4E1" w14:paraId="73A78D31" w14:textId="17F0C01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eastAsia="Arial" w:cs="Arial"/>
                <w:szCs w:val="20"/>
              </w:rPr>
            </w:pPr>
            <w:r w:rsidRPr="0BBA6390">
              <w:rPr>
                <w:szCs w:val="20"/>
              </w:rPr>
              <w:t>49.7 Hz, 1.3 s</w:t>
            </w:r>
          </w:p>
          <w:p w:rsidRPr="004D314E" w:rsidR="00BA74B2" w:rsidP="00D63236" w:rsidRDefault="524CD4E1" w14:paraId="733EB420" w14:textId="738A730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Cs w:val="20"/>
              </w:rPr>
            </w:pPr>
            <w:r w:rsidRPr="0BBA6390">
              <w:rPr>
                <w:szCs w:val="20"/>
              </w:rPr>
              <w:t>49.6 Hz, 1 s</w:t>
            </w:r>
          </w:p>
          <w:p w:rsidRPr="004D314E" w:rsidR="00BA74B2" w:rsidP="00D63236" w:rsidRDefault="524CD4E1" w14:paraId="3DCA2137" w14:textId="27C37F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Cs w:val="20"/>
              </w:rPr>
            </w:pPr>
            <w:r w:rsidRPr="0BBA6390">
              <w:rPr>
                <w:szCs w:val="20"/>
              </w:rPr>
              <w:t>49.5 Hz, 0.7 s</w:t>
            </w:r>
          </w:p>
          <w:p w:rsidRPr="004D314E" w:rsidR="00BA74B2" w:rsidP="00D63236" w:rsidRDefault="524CD4E1" w14:paraId="2C9EE15F" w14:textId="651F6968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>Minimum support duration = 5 s</w:t>
            </w:r>
          </w:p>
          <w:p w:rsidRPr="004D314E" w:rsidR="00BA74B2" w:rsidP="00D63236" w:rsidRDefault="524CD4E1" w14:paraId="35A81F3D" w14:textId="19A97E98">
            <w:pPr>
              <w:spacing w:line="276" w:lineRule="auto"/>
              <w:jc w:val="left"/>
              <w:rPr>
                <w:sz w:val="20"/>
                <w:szCs w:val="20"/>
                <w:vertAlign w:val="subscript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>Maximum power overshoot = 0.35*</w:t>
            </w:r>
            <w:proofErr w:type="spellStart"/>
            <w:r w:rsidRPr="0BBA6390">
              <w:rPr>
                <w:sz w:val="20"/>
                <w:szCs w:val="20"/>
                <w:lang w:val="en-US"/>
              </w:rPr>
              <w:t>P</w:t>
            </w:r>
            <w:r w:rsidRPr="0BBA6390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  <w:r w:rsidRPr="0BBA6390" w:rsidR="73705B50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BBA6390" w:rsidR="6E0AF8D2">
              <w:rPr>
                <w:sz w:val="20"/>
                <w:szCs w:val="20"/>
                <w:lang w:val="en-US"/>
              </w:rPr>
              <w:t xml:space="preserve">(being </w:t>
            </w:r>
            <w:proofErr w:type="spellStart"/>
            <w:r w:rsidRPr="0BBA6390" w:rsidR="6E0AF8D2">
              <w:rPr>
                <w:sz w:val="20"/>
                <w:szCs w:val="20"/>
                <w:lang w:val="en-US"/>
              </w:rPr>
              <w:t>P</w:t>
            </w:r>
            <w:r w:rsidRPr="0BBA6390" w:rsidR="6E0AF8D2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  <w:r w:rsidRPr="0BBA6390" w:rsidR="6E0AF8D2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BBA6390" w:rsidR="6E0AF8D2">
              <w:rPr>
                <w:sz w:val="20"/>
                <w:szCs w:val="20"/>
                <w:lang w:val="en-US"/>
              </w:rPr>
              <w:t>the</w:t>
            </w:r>
            <w:r w:rsidRPr="0BBA6390" w:rsidR="2066E35E">
              <w:rPr>
                <w:sz w:val="20"/>
                <w:szCs w:val="20"/>
                <w:lang w:val="en-US"/>
              </w:rPr>
              <w:t xml:space="preserve"> prequalified FFR capacity)</w:t>
            </w:r>
          </w:p>
          <w:p w:rsidRPr="004D314E" w:rsidR="00BA74B2" w:rsidP="00D63236" w:rsidRDefault="2066E35E" w14:paraId="4FFD3376" w14:textId="27CDC9B7">
            <w:pPr>
              <w:spacing w:line="276" w:lineRule="auto"/>
              <w:jc w:val="left"/>
              <w:rPr>
                <w:sz w:val="20"/>
                <w:szCs w:val="20"/>
                <w:vertAlign w:val="subscript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 xml:space="preserve">Deactivation rate = </w:t>
            </w:r>
            <w:r w:rsidRPr="0BBA6390" w:rsidR="0EAA4D20">
              <w:rPr>
                <w:sz w:val="20"/>
                <w:szCs w:val="20"/>
                <w:lang w:val="en-US"/>
              </w:rPr>
              <w:t>0.2*</w:t>
            </w:r>
            <w:proofErr w:type="spellStart"/>
            <w:r w:rsidRPr="0BBA6390" w:rsidR="0EAA4D20">
              <w:rPr>
                <w:sz w:val="20"/>
                <w:szCs w:val="20"/>
                <w:lang w:val="en-US"/>
              </w:rPr>
              <w:t>P</w:t>
            </w:r>
            <w:r w:rsidRPr="0BBA6390" w:rsidR="0EAA4D20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  <w:r w:rsidRPr="0BBA6390" w:rsidR="0EAA4D20">
              <w:rPr>
                <w:sz w:val="20"/>
                <w:szCs w:val="20"/>
                <w:lang w:val="en-US"/>
              </w:rPr>
              <w:t xml:space="preserve">/s (measured as the average rate </w:t>
            </w:r>
            <w:r w:rsidRPr="0BBA6390" w:rsidR="44C4D18C">
              <w:rPr>
                <w:sz w:val="20"/>
                <w:szCs w:val="20"/>
                <w:lang w:val="en-US"/>
              </w:rPr>
              <w:t>over an integration window of one second)</w:t>
            </w:r>
            <w:r w:rsidRPr="0BBA6390" w:rsidR="0EAA4D20">
              <w:rPr>
                <w:sz w:val="20"/>
                <w:szCs w:val="20"/>
                <w:lang w:val="en-US"/>
              </w:rPr>
              <w:t xml:space="preserve"> and w</w:t>
            </w:r>
            <w:r w:rsidRPr="0BBA6390" w:rsidR="174A175D">
              <w:rPr>
                <w:sz w:val="20"/>
                <w:szCs w:val="20"/>
                <w:lang w:val="en-US"/>
              </w:rPr>
              <w:t>ith</w:t>
            </w:r>
            <w:r w:rsidRPr="0BBA6390" w:rsidR="6C47BE01">
              <w:rPr>
                <w:sz w:val="20"/>
                <w:szCs w:val="20"/>
                <w:lang w:val="en-US"/>
              </w:rPr>
              <w:t xml:space="preserve"> no power step higher than 0.2*</w:t>
            </w:r>
            <w:proofErr w:type="spellStart"/>
            <w:r w:rsidRPr="0BBA6390" w:rsidR="6C47BE01">
              <w:rPr>
                <w:sz w:val="20"/>
                <w:szCs w:val="20"/>
                <w:lang w:val="en-US"/>
              </w:rPr>
              <w:t>P</w:t>
            </w:r>
            <w:r w:rsidRPr="0BBA6390" w:rsidR="6C47BE01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</w:p>
          <w:p w:rsidRPr="004D314E" w:rsidR="00BA74B2" w:rsidP="00D63236" w:rsidRDefault="1B7EAA46" w14:paraId="3F8633DF" w14:textId="6CAC21E9">
            <w:pPr>
              <w:spacing w:line="276" w:lineRule="auto"/>
              <w:jc w:val="left"/>
              <w:rPr>
                <w:sz w:val="20"/>
                <w:szCs w:val="20"/>
                <w:vertAlign w:val="subscript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>Buffer + recovery time = 900 s</w:t>
            </w:r>
          </w:p>
          <w:p w:rsidRPr="004D314E" w:rsidR="00BA74B2" w:rsidP="00D63236" w:rsidRDefault="1B7EAA46" w14:paraId="78C84E19" w14:textId="2D4CC1C0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 xml:space="preserve">Recovery maximum power = 0.25* </w:t>
            </w:r>
            <w:proofErr w:type="spellStart"/>
            <w:r w:rsidRPr="0BBA6390">
              <w:rPr>
                <w:sz w:val="20"/>
                <w:szCs w:val="20"/>
                <w:lang w:val="en-US"/>
              </w:rPr>
              <w:t>P</w:t>
            </w:r>
            <w:r w:rsidRPr="0BBA6390">
              <w:rPr>
                <w:sz w:val="20"/>
                <w:szCs w:val="20"/>
                <w:vertAlign w:val="subscript"/>
                <w:lang w:val="en-US"/>
              </w:rPr>
              <w:t>pre</w:t>
            </w:r>
            <w:proofErr w:type="spellEnd"/>
          </w:p>
          <w:p w:rsidRPr="004D314E" w:rsidR="00BA74B2" w:rsidP="00D63236" w:rsidRDefault="1B7EAA46" w14:paraId="7FD2F6EC" w14:textId="4EA3C43A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t xml:space="preserve">Dead-band = +/-50 </w:t>
            </w:r>
            <w:proofErr w:type="spellStart"/>
            <w:r w:rsidRPr="0BBA6390">
              <w:rPr>
                <w:sz w:val="20"/>
                <w:szCs w:val="20"/>
                <w:lang w:val="en-US"/>
              </w:rPr>
              <w:t>mHz</w:t>
            </w:r>
            <w:proofErr w:type="spellEnd"/>
          </w:p>
          <w:p w:rsidRPr="008253F4" w:rsidR="00BA74B2" w:rsidP="00D63236" w:rsidRDefault="00BA74B2" w14:paraId="2E3630BC" w14:textId="066C0580">
            <w:pPr>
              <w:spacing w:line="276" w:lineRule="auto"/>
              <w:rPr>
                <w:i/>
                <w:iCs/>
                <w:sz w:val="20"/>
                <w:szCs w:val="20"/>
                <w:vertAlign w:val="subscript"/>
                <w:lang w:val="en-US"/>
              </w:rPr>
            </w:pPr>
          </w:p>
          <w:p w:rsidRPr="008253F4" w:rsidR="00BA74B2" w:rsidP="00D63236" w:rsidRDefault="10DDF1FD" w14:paraId="6BF4C9DE" w14:textId="05C096E9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8253F4">
              <w:rPr>
                <w:b/>
                <w:bCs/>
                <w:i/>
                <w:iCs/>
                <w:sz w:val="20"/>
                <w:szCs w:val="20"/>
                <w:lang w:val="en-US"/>
              </w:rPr>
              <w:t>Italian specification:</w:t>
            </w:r>
          </w:p>
          <w:p w:rsidRPr="004D314E" w:rsidR="00BA74B2" w:rsidP="00D63236" w:rsidRDefault="390C73BB" w14:paraId="754BDBC5" w14:textId="75852AD0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 xml:space="preserve">Activation instant &lt;= 300 </w:t>
            </w:r>
            <w:proofErr w:type="spellStart"/>
            <w:r w:rsidRPr="3CAAAFFC">
              <w:rPr>
                <w:sz w:val="20"/>
                <w:szCs w:val="20"/>
                <w:lang w:val="en-US"/>
              </w:rPr>
              <w:t>ms</w:t>
            </w:r>
            <w:proofErr w:type="spellEnd"/>
          </w:p>
          <w:p w:rsidRPr="004D314E" w:rsidR="00BA74B2" w:rsidP="00D63236" w:rsidRDefault="390C73BB" w14:paraId="60713D46" w14:textId="7DF39514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>Activation time &lt;= 1 s</w:t>
            </w:r>
          </w:p>
          <w:p w:rsidRPr="004D314E" w:rsidR="00BA74B2" w:rsidP="00D63236" w:rsidRDefault="390C73BB" w14:paraId="71398B04" w14:textId="59A7E4D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 xml:space="preserve">Support duration = </w:t>
            </w:r>
            <w:r w:rsidRPr="3CAAAFFC" w:rsidR="1EB7439E">
              <w:rPr>
                <w:sz w:val="20"/>
                <w:szCs w:val="20"/>
                <w:lang w:val="en-US"/>
              </w:rPr>
              <w:t>30</w:t>
            </w:r>
            <w:r w:rsidRPr="3CAAAFFC">
              <w:rPr>
                <w:sz w:val="20"/>
                <w:szCs w:val="20"/>
                <w:lang w:val="en-US"/>
              </w:rPr>
              <w:t xml:space="preserve"> </w:t>
            </w:r>
            <w:r w:rsidRPr="3CAAAFFC" w:rsidR="45642534">
              <w:rPr>
                <w:sz w:val="20"/>
                <w:szCs w:val="20"/>
                <w:lang w:val="en-US"/>
              </w:rPr>
              <w:t>s</w:t>
            </w:r>
          </w:p>
          <w:p w:rsidRPr="004D314E" w:rsidR="00BA74B2" w:rsidP="00D63236" w:rsidRDefault="535A9B1C" w14:paraId="7B2DB9DD" w14:textId="6734CF7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 xml:space="preserve">Deactivation time </w:t>
            </w:r>
            <w:r w:rsidRPr="3CAAAFFC" w:rsidR="1893790D">
              <w:rPr>
                <w:sz w:val="20"/>
                <w:szCs w:val="20"/>
                <w:lang w:val="en-US"/>
              </w:rPr>
              <w:t>= 300 s</w:t>
            </w:r>
          </w:p>
          <w:p w:rsidRPr="004D314E" w:rsidR="00BA74B2" w:rsidP="00D63236" w:rsidRDefault="795FE39B" w14:paraId="522A4337" w14:textId="4437538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>Buffer time + Recovery time</w:t>
            </w:r>
            <w:r w:rsidRPr="3CAAAFFC" w:rsidR="221F0DB8">
              <w:rPr>
                <w:sz w:val="20"/>
                <w:szCs w:val="20"/>
                <w:lang w:val="en-US"/>
              </w:rPr>
              <w:t xml:space="preserve"> = 200 s</w:t>
            </w:r>
          </w:p>
          <w:p w:rsidRPr="004D314E" w:rsidR="00BA74B2" w:rsidP="00D63236" w:rsidRDefault="72B1C5EA" w14:paraId="4C4475B0" w14:textId="33CCE9C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 xml:space="preserve">FFR Maximum Power = 5 </w:t>
            </w:r>
            <w:r w:rsidRPr="00433393" w:rsidR="3C4CC573">
              <w:rPr>
                <w:sz w:val="20"/>
                <w:szCs w:val="20"/>
                <w:lang w:val="en-US"/>
              </w:rPr>
              <w:t>÷</w:t>
            </w:r>
            <w:r w:rsidRPr="00433393">
              <w:rPr>
                <w:sz w:val="20"/>
                <w:szCs w:val="20"/>
                <w:lang w:val="en-US"/>
              </w:rPr>
              <w:t xml:space="preserve"> 25 MW</w:t>
            </w:r>
          </w:p>
          <w:p w:rsidRPr="004D314E" w:rsidR="00BA74B2" w:rsidP="00D63236" w:rsidRDefault="72B1C5EA" w14:paraId="5071870B" w14:textId="171FAD6E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3CAAAFFC">
              <w:rPr>
                <w:sz w:val="20"/>
                <w:szCs w:val="20"/>
                <w:lang w:val="en-US"/>
              </w:rPr>
              <w:t>Recovery Maximum Power = 2 MW (or more if the frequency is within the dead-band)</w:t>
            </w:r>
          </w:p>
          <w:p w:rsidRPr="004D314E" w:rsidR="00BA74B2" w:rsidP="00D63236" w:rsidRDefault="1BF9DDA3" w14:paraId="09D48BD2" w14:textId="24DC6EF3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 xml:space="preserve">Dead-band = </w:t>
            </w:r>
            <w:r w:rsidRPr="00433393" w:rsidR="6EAE897D">
              <w:rPr>
                <w:sz w:val="20"/>
                <w:szCs w:val="20"/>
                <w:lang w:val="en-US"/>
              </w:rPr>
              <w:t xml:space="preserve">+/- </w:t>
            </w:r>
            <w:r w:rsidRPr="00433393">
              <w:rPr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433393">
              <w:rPr>
                <w:sz w:val="20"/>
                <w:szCs w:val="20"/>
                <w:lang w:val="en-US"/>
              </w:rPr>
              <w:t>mHz</w:t>
            </w:r>
            <w:proofErr w:type="spellEnd"/>
          </w:p>
          <w:p w:rsidR="63D98208" w:rsidP="00D63236" w:rsidRDefault="63D98208" w14:paraId="43B9DD2A" w14:textId="59B94AD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ΔP/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Δf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tbd</w:t>
            </w:r>
            <w:proofErr w:type="spellEnd"/>
          </w:p>
          <w:p w:rsidRPr="004D314E" w:rsidR="00BA74B2" w:rsidP="00D63236" w:rsidRDefault="00BA74B2" w14:paraId="47540F6C" w14:textId="11D0071C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Pr="008253F4" w:rsidR="00BA74B2" w:rsidP="00D63236" w:rsidRDefault="308D89D5" w14:paraId="7B807E4C" w14:textId="5DA05061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8253F4">
              <w:rPr>
                <w:b/>
                <w:bCs/>
                <w:i/>
                <w:iCs/>
                <w:sz w:val="20"/>
                <w:szCs w:val="20"/>
                <w:lang w:val="en-US"/>
              </w:rPr>
              <w:t>UK specification:</w:t>
            </w:r>
          </w:p>
          <w:p w:rsidRPr="008253F4" w:rsidR="00BA74B2" w:rsidP="00D63236" w:rsidRDefault="4F038664" w14:paraId="0BAFA3D7" w14:textId="37A2441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>Dead</w:t>
            </w:r>
            <w:r w:rsidRPr="008253F4" w:rsidR="608782F3">
              <w:rPr>
                <w:sz w:val="20"/>
                <w:szCs w:val="20"/>
                <w:lang w:val="en-US"/>
              </w:rPr>
              <w:t>-</w:t>
            </w:r>
            <w:r w:rsidRPr="008253F4">
              <w:rPr>
                <w:sz w:val="20"/>
                <w:szCs w:val="20"/>
                <w:lang w:val="en-US"/>
              </w:rPr>
              <w:t>band: +/- 15</w:t>
            </w:r>
            <w:r w:rsidRPr="008253F4" w:rsidR="28873C3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3F4" w:rsidR="28873C39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</w:p>
          <w:p w:rsidRPr="004D314E" w:rsidR="00BA74B2" w:rsidP="00D63236" w:rsidRDefault="4F038664" w14:paraId="16E6DB33" w14:textId="2993E2B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 xml:space="preserve">Small linear delivery: </w:t>
            </w:r>
            <w:r w:rsidRPr="008253F4" w:rsidR="52898696">
              <w:rPr>
                <w:sz w:val="20"/>
                <w:szCs w:val="20"/>
                <w:lang w:val="en-US"/>
              </w:rPr>
              <w:t>b</w:t>
            </w:r>
            <w:r w:rsidRPr="008253F4">
              <w:rPr>
                <w:sz w:val="20"/>
                <w:szCs w:val="20"/>
                <w:lang w:val="en-US"/>
              </w:rPr>
              <w:t>etween 15</w:t>
            </w:r>
            <w:r w:rsidRPr="008253F4" w:rsidR="64B4E5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53F4" w:rsidR="64B4E57E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  <w:r w:rsidRPr="008253F4">
              <w:rPr>
                <w:sz w:val="20"/>
                <w:szCs w:val="20"/>
                <w:lang w:val="en-US"/>
              </w:rPr>
              <w:t xml:space="preserve"> and </w:t>
            </w:r>
            <w:r w:rsidRPr="008253F4" w:rsidR="6BCAE454">
              <w:rPr>
                <w:sz w:val="20"/>
                <w:szCs w:val="20"/>
                <w:lang w:val="en-US"/>
              </w:rPr>
              <w:t xml:space="preserve">200 </w:t>
            </w:r>
            <w:proofErr w:type="spellStart"/>
            <w:r w:rsidRPr="008253F4" w:rsidR="6BCAE454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  <w:r w:rsidRPr="008253F4">
              <w:rPr>
                <w:sz w:val="20"/>
                <w:szCs w:val="20"/>
                <w:lang w:val="en-US"/>
              </w:rPr>
              <w:t xml:space="preserve"> (maximum of 5% at </w:t>
            </w:r>
            <w:r w:rsidRPr="008253F4" w:rsidR="54AB3130">
              <w:rPr>
                <w:sz w:val="20"/>
                <w:szCs w:val="20"/>
                <w:lang w:val="en-US"/>
              </w:rPr>
              <w:t xml:space="preserve">200 </w:t>
            </w:r>
            <w:proofErr w:type="spellStart"/>
            <w:r w:rsidRPr="008253F4" w:rsidR="54AB3130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  <w:r w:rsidRPr="008253F4">
              <w:rPr>
                <w:sz w:val="20"/>
                <w:szCs w:val="20"/>
                <w:lang w:val="en-US"/>
              </w:rPr>
              <w:t>)</w:t>
            </w:r>
          </w:p>
          <w:p w:rsidRPr="008253F4" w:rsidR="00BA74B2" w:rsidP="00D63236" w:rsidRDefault="4F038664" w14:paraId="3BEB3DB2" w14:textId="25BE430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 xml:space="preserve">Knee point activation: +/- </w:t>
            </w:r>
            <w:r w:rsidRPr="008253F4" w:rsidR="6B9B91E3">
              <w:rPr>
                <w:sz w:val="20"/>
                <w:szCs w:val="20"/>
                <w:lang w:val="en-US"/>
              </w:rPr>
              <w:t xml:space="preserve">200 </w:t>
            </w:r>
            <w:proofErr w:type="spellStart"/>
            <w:r w:rsidRPr="008253F4" w:rsidR="6B9B91E3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</w:p>
          <w:p w:rsidRPr="004D314E" w:rsidR="00BA74B2" w:rsidP="00D63236" w:rsidRDefault="4F038664" w14:paraId="653E9D2E" w14:textId="44815F2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 xml:space="preserve">Full delivery: +/- </w:t>
            </w:r>
            <w:r w:rsidRPr="008253F4" w:rsidR="5D75876F">
              <w:rPr>
                <w:sz w:val="20"/>
                <w:szCs w:val="20"/>
                <w:lang w:val="en-US"/>
              </w:rPr>
              <w:t xml:space="preserve">500 </w:t>
            </w:r>
            <w:proofErr w:type="spellStart"/>
            <w:r w:rsidRPr="008253F4" w:rsidR="5D75876F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  <w:r w:rsidRPr="008253F4">
              <w:rPr>
                <w:sz w:val="20"/>
                <w:szCs w:val="20"/>
                <w:lang w:val="en-US"/>
              </w:rPr>
              <w:t xml:space="preserve"> is 100%</w:t>
            </w:r>
          </w:p>
          <w:p w:rsidRPr="008253F4" w:rsidR="00BA74B2" w:rsidP="00D63236" w:rsidRDefault="4F038664" w14:paraId="1BE79386" w14:textId="788BA144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 xml:space="preserve">Linear delivery knee point: </w:t>
            </w:r>
            <w:r w:rsidRPr="008253F4" w:rsidR="617A7DBF">
              <w:rPr>
                <w:sz w:val="20"/>
                <w:szCs w:val="20"/>
                <w:lang w:val="en-US"/>
              </w:rPr>
              <w:t xml:space="preserve">200 </w:t>
            </w:r>
            <w:proofErr w:type="spellStart"/>
            <w:r w:rsidRPr="008253F4" w:rsidR="617A7DBF">
              <w:rPr>
                <w:sz w:val="20"/>
                <w:szCs w:val="20"/>
                <w:lang w:val="en-US"/>
              </w:rPr>
              <w:t>m</w:t>
            </w:r>
            <w:r w:rsidRPr="008253F4">
              <w:rPr>
                <w:sz w:val="20"/>
                <w:szCs w:val="20"/>
                <w:lang w:val="en-US"/>
              </w:rPr>
              <w:t>Hz</w:t>
            </w:r>
            <w:proofErr w:type="spellEnd"/>
          </w:p>
          <w:p w:rsidRPr="008253F4" w:rsidR="00BA74B2" w:rsidP="00D63236" w:rsidRDefault="766342A2" w14:paraId="46E5EDD6" w14:textId="41389EA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sz w:val="20"/>
                <w:szCs w:val="20"/>
                <w:lang w:val="en-US"/>
              </w:rPr>
              <w:t>Activation time</w:t>
            </w:r>
            <w:r w:rsidRPr="008253F4" w:rsidR="5DBDEF84">
              <w:rPr>
                <w:sz w:val="20"/>
                <w:szCs w:val="20"/>
                <w:lang w:val="en-US"/>
              </w:rPr>
              <w:t xml:space="preserve"> &lt;=</w:t>
            </w:r>
            <w:r w:rsidRPr="008253F4" w:rsidR="4F038664">
              <w:rPr>
                <w:sz w:val="20"/>
                <w:szCs w:val="20"/>
                <w:lang w:val="en-US"/>
              </w:rPr>
              <w:t>1</w:t>
            </w:r>
            <w:proofErr w:type="gramStart"/>
            <w:r w:rsidRPr="008253F4" w:rsidR="4F038664">
              <w:rPr>
                <w:sz w:val="20"/>
                <w:szCs w:val="20"/>
                <w:lang w:val="en-US"/>
              </w:rPr>
              <w:t>s</w:t>
            </w:r>
            <w:r w:rsidRPr="008253F4" w:rsidR="757445F0">
              <w:rPr>
                <w:sz w:val="20"/>
                <w:szCs w:val="20"/>
                <w:lang w:val="en-US"/>
              </w:rPr>
              <w:t xml:space="preserve"> </w:t>
            </w:r>
            <w:r w:rsidRPr="008253F4" w:rsidR="4F038664">
              <w:rPr>
                <w:sz w:val="20"/>
                <w:szCs w:val="20"/>
                <w:lang w:val="en-US"/>
              </w:rPr>
              <w:t xml:space="preserve"> (</w:t>
            </w:r>
            <w:proofErr w:type="gramEnd"/>
            <w:r w:rsidRPr="008253F4" w:rsidR="4F038664">
              <w:rPr>
                <w:sz w:val="20"/>
                <w:szCs w:val="20"/>
                <w:lang w:val="en-US"/>
              </w:rPr>
              <w:t>but no faster than 0.5</w:t>
            </w:r>
            <w:r w:rsidRPr="008253F4" w:rsidR="457B511E">
              <w:rPr>
                <w:sz w:val="20"/>
                <w:szCs w:val="20"/>
                <w:lang w:val="en-US"/>
              </w:rPr>
              <w:t xml:space="preserve"> </w:t>
            </w:r>
            <w:r w:rsidRPr="008253F4" w:rsidR="4F038664">
              <w:rPr>
                <w:sz w:val="20"/>
                <w:szCs w:val="20"/>
                <w:lang w:val="en-US"/>
              </w:rPr>
              <w:t>s)</w:t>
            </w:r>
          </w:p>
          <w:p w:rsidRPr="004D314E" w:rsidR="00BA74B2" w:rsidP="00D63236" w:rsidRDefault="00BA74B2" w14:paraId="69981C42" w14:textId="13AE3A1F">
            <w:pPr>
              <w:spacing w:line="276" w:lineRule="auto"/>
              <w:rPr>
                <w:rFonts w:eastAsia="Arial" w:cs="Arial"/>
                <w:szCs w:val="22"/>
                <w:lang w:val="en-US"/>
              </w:rPr>
            </w:pPr>
          </w:p>
          <w:p w:rsidRPr="004D314E" w:rsidR="00BA74B2" w:rsidP="00D63236" w:rsidRDefault="00674D06" w14:paraId="45F2F787" w14:textId="73D8301B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3034C78D">
                <v:shape id="Picture 561279874" style="width:275.25pt;height:165.75pt;visibility:visible;mso-wrap-style:square" o:spid="_x0000_i1026" type="#_x0000_t75">
                  <v:imagedata o:title="" r:id="rId13"/>
                </v:shape>
              </w:pict>
            </w:r>
          </w:p>
          <w:p w:rsidRPr="004D314E" w:rsidR="00BA74B2" w:rsidP="00D63236" w:rsidRDefault="00BA74B2" w14:paraId="39585BF1" w14:textId="37EDE743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Pr="004D314E" w:rsidR="00BA74B2" w:rsidP="00D63236" w:rsidRDefault="31395C1B" w14:paraId="6DD34677" w14:textId="336C65E0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8253F4">
              <w:rPr>
                <w:b/>
                <w:bCs/>
                <w:sz w:val="20"/>
                <w:szCs w:val="20"/>
                <w:u w:val="single"/>
                <w:lang w:val="en-US"/>
              </w:rPr>
              <w:t>Synthetic inertia</w:t>
            </w:r>
          </w:p>
          <w:p w:rsidRPr="004D314E" w:rsidR="00BA74B2" w:rsidP="00D63236" w:rsidRDefault="230EFFA8" w14:paraId="42CAB81A" w14:textId="5F3A58D2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Hydro-Québec Transmission system</w:t>
            </w:r>
            <w:r w:rsidR="00610588">
              <w:rPr>
                <w:rStyle w:val="FootnoteReference"/>
                <w:b/>
                <w:bCs/>
                <w:i w:val="0"/>
                <w:iCs/>
              </w:rPr>
              <w:footnoteReference w:id="2"/>
            </w:r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:rsidRPr="004D314E" w:rsidR="00BA74B2" w:rsidP="00D63236" w:rsidRDefault="1F1FF0C0" w14:paraId="3CADDAE3" w14:textId="42DBBFDE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9F1371C">
              <w:rPr>
                <w:sz w:val="20"/>
                <w:szCs w:val="20"/>
                <w:lang w:val="en-US"/>
              </w:rPr>
              <w:t>Inertial response requirements:</w:t>
            </w:r>
          </w:p>
          <w:p w:rsidRPr="004D314E" w:rsidR="00BA74B2" w:rsidP="00D63236" w:rsidRDefault="1F1FF0C0" w14:paraId="14157CE6" w14:textId="69E2D7E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Activated at a given frequency threshold</w:t>
            </w:r>
            <w:r w:rsidRPr="49F1371C" w:rsidR="1EF6DEF3">
              <w:rPr>
                <w:szCs w:val="20"/>
              </w:rPr>
              <w:t xml:space="preserve"> (frequency deviation)</w:t>
            </w:r>
          </w:p>
          <w:p w:rsidRPr="004D314E" w:rsidR="00BA74B2" w:rsidP="00D63236" w:rsidRDefault="1EF6DEF3" w14:paraId="303CB54D" w14:textId="3881E88E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An adjustable dead band from -0.1 Hz to -1.0 Hz (with respect to nominal frequency)</w:t>
            </w:r>
          </w:p>
          <w:p w:rsidRPr="004D314E" w:rsidR="00BA74B2" w:rsidP="00D63236" w:rsidRDefault="00F87E6D" w14:paraId="46D899DA" w14:textId="37F965B9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49F1371C">
              <w:rPr>
                <w:szCs w:val="20"/>
              </w:rPr>
              <w:t>Rise time (1-2): ≤ 1.5</w:t>
            </w:r>
            <w:r w:rsidRPr="49F1371C" w:rsidR="613DEBD1">
              <w:rPr>
                <w:szCs w:val="20"/>
              </w:rPr>
              <w:t xml:space="preserve"> </w:t>
            </w:r>
            <w:r w:rsidRPr="49F1371C">
              <w:rPr>
                <w:szCs w:val="20"/>
              </w:rPr>
              <w:t>s</w:t>
            </w:r>
          </w:p>
          <w:p w:rsidRPr="004D314E" w:rsidR="00BA74B2" w:rsidP="00D63236" w:rsidRDefault="0991184C" w14:paraId="19E700D9" w14:textId="4CAB88A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49F1371C">
              <w:rPr>
                <w:szCs w:val="20"/>
              </w:rPr>
              <w:t>Maximum power overproduction</w:t>
            </w:r>
            <w:r w:rsidRPr="49F1371C" w:rsidR="3A380120">
              <w:rPr>
                <w:szCs w:val="20"/>
              </w:rPr>
              <w:t xml:space="preserve"> (2-3)</w:t>
            </w:r>
            <w:r w:rsidRPr="49F1371C">
              <w:rPr>
                <w:szCs w:val="20"/>
              </w:rPr>
              <w:t>: at least 6% of rated power</w:t>
            </w:r>
          </w:p>
          <w:p w:rsidRPr="004D314E" w:rsidR="00BA74B2" w:rsidP="00D63236" w:rsidRDefault="1F576E83" w14:paraId="546F2E43" w14:textId="6A04FAB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Max</w:t>
            </w:r>
            <w:r w:rsidRPr="49F1371C" w:rsidR="0D333FF9">
              <w:rPr>
                <w:szCs w:val="20"/>
              </w:rPr>
              <w:t>.</w:t>
            </w:r>
            <w:r w:rsidRPr="49F1371C">
              <w:rPr>
                <w:szCs w:val="20"/>
              </w:rPr>
              <w:t xml:space="preserve"> overproduction duration (1-4): at least 9s</w:t>
            </w:r>
          </w:p>
          <w:p w:rsidRPr="004D314E" w:rsidR="00BA74B2" w:rsidP="00D63236" w:rsidRDefault="1CA138E6" w14:paraId="763A16F4" w14:textId="6310C8C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Cs w:val="20"/>
              </w:rPr>
            </w:pPr>
            <w:r w:rsidRPr="49F1371C">
              <w:rPr>
                <w:szCs w:val="20"/>
              </w:rPr>
              <w:t>Transition time (3-5): ≥ 3.5</w:t>
            </w:r>
            <w:r w:rsidRPr="49F1371C" w:rsidR="1C8B0E7A">
              <w:rPr>
                <w:szCs w:val="20"/>
              </w:rPr>
              <w:t xml:space="preserve"> s</w:t>
            </w:r>
          </w:p>
          <w:p w:rsidRPr="004D314E" w:rsidR="00BA74B2" w:rsidP="00D63236" w:rsidRDefault="20FF5BB6" w14:paraId="53C0E3A0" w14:textId="1ADC77A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lastRenderedPageBreak/>
              <w:t>Max. power decrease during recovery</w:t>
            </w:r>
            <w:r w:rsidRPr="49F1371C" w:rsidR="3CB0113B">
              <w:rPr>
                <w:szCs w:val="20"/>
              </w:rPr>
              <w:t xml:space="preserve"> (5-6)</w:t>
            </w:r>
            <w:r w:rsidRPr="49F1371C" w:rsidR="3334CC16">
              <w:rPr>
                <w:szCs w:val="20"/>
              </w:rPr>
              <w:t>: 20% of rated power</w:t>
            </w:r>
          </w:p>
          <w:p w:rsidRPr="004D314E" w:rsidR="00BA74B2" w:rsidP="00D63236" w:rsidRDefault="3334CC16" w14:paraId="48CEF643" w14:textId="718FA5C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 w:val="22"/>
                <w:szCs w:val="22"/>
              </w:rPr>
            </w:pPr>
            <w:r w:rsidRPr="49F1371C">
              <w:rPr>
                <w:szCs w:val="20"/>
              </w:rPr>
              <w:t>Be able to operate repeatedly with a 2 min delay after the end of the recovery period following the previous operation</w:t>
            </w:r>
          </w:p>
          <w:p w:rsidRPr="004D314E" w:rsidR="00BA74B2" w:rsidP="00D63236" w:rsidRDefault="4C2E34C8" w14:paraId="513CBF0B" w14:textId="7A72BB1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i/>
                <w:iCs/>
                <w:szCs w:val="20"/>
              </w:rPr>
              <w:t>Recovery time: not defined yet</w:t>
            </w:r>
          </w:p>
          <w:p w:rsidRPr="004D314E" w:rsidR="00BA74B2" w:rsidP="00D63236" w:rsidRDefault="00674D06" w14:paraId="726DD63D" w14:textId="14B24CFB">
            <w:pPr>
              <w:spacing w:line="276" w:lineRule="auto"/>
            </w:pPr>
            <w:r>
              <w:rPr>
                <w:noProof/>
              </w:rPr>
              <w:pict w14:anchorId="2585AFB4">
                <v:shape id="Picture 1003515070" style="width:275.25pt;height:126.75pt;visibility:visible;mso-wrap-style:square" o:spid="_x0000_i1027" type="#_x0000_t75">
                  <v:imagedata o:title="" r:id="rId14"/>
                </v:shape>
              </w:pict>
            </w:r>
          </w:p>
          <w:p w:rsidRPr="004D314E" w:rsidR="00BA74B2" w:rsidP="00D63236" w:rsidRDefault="00BA74B2" w14:paraId="198E3246" w14:textId="0F0C1245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Pr="004D314E" w:rsidR="00BA74B2" w:rsidP="00D63236" w:rsidRDefault="4B5F34CC" w14:paraId="78E9FE9D" w14:textId="599F82E8">
            <w:pPr>
              <w:spacing w:line="276" w:lineRule="auto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Nationalgrid</w:t>
            </w:r>
            <w:proofErr w:type="spellEnd"/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-UK (proposal)</w:t>
            </w:r>
            <w:r w:rsidR="00610588">
              <w:rPr>
                <w:rStyle w:val="FootnoteReference"/>
                <w:b/>
                <w:bCs/>
                <w:i w:val="0"/>
                <w:iCs/>
              </w:rPr>
              <w:footnoteReference w:id="3"/>
            </w:r>
            <w:r w:rsidRPr="49F1371C">
              <w:rPr>
                <w:b/>
                <w:bCs/>
                <w:i/>
                <w:iCs/>
                <w:sz w:val="20"/>
                <w:szCs w:val="20"/>
                <w:lang w:val="en-US"/>
              </w:rPr>
              <w:t>:</w:t>
            </w:r>
          </w:p>
          <w:p w:rsidRPr="004D314E" w:rsidR="00BA74B2" w:rsidP="00D63236" w:rsidRDefault="4B5F34CC" w14:paraId="012A63C2" w14:textId="5901B14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Activated scheme: ROCOF (df/dt)</w:t>
            </w:r>
          </w:p>
          <w:p w:rsidRPr="004D314E" w:rsidR="00BA74B2" w:rsidP="00D63236" w:rsidRDefault="4B5F34CC" w14:paraId="4E2C209F" w14:textId="15A553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2FDEC40A">
              <w:rPr>
                <w:szCs w:val="20"/>
              </w:rPr>
              <w:t xml:space="preserve">Max. power overproduction: 5.4% of rated power for a ROCOF ≥ 0.325 Hz/s. </w:t>
            </w:r>
          </w:p>
          <w:p w:rsidRPr="004D314E" w:rsidR="00BA74B2" w:rsidP="00D63236" w:rsidRDefault="4B5F34CC" w14:paraId="5E3F59CF" w14:textId="064A1A2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 xml:space="preserve">Rise time: 200 </w:t>
            </w:r>
            <w:proofErr w:type="spellStart"/>
            <w:r w:rsidRPr="49F1371C">
              <w:rPr>
                <w:szCs w:val="20"/>
              </w:rPr>
              <w:t>ms</w:t>
            </w:r>
            <w:proofErr w:type="spellEnd"/>
            <w:r w:rsidRPr="49F1371C">
              <w:rPr>
                <w:szCs w:val="20"/>
              </w:rPr>
              <w:t xml:space="preserve"> </w:t>
            </w:r>
          </w:p>
          <w:p w:rsidRPr="004D314E" w:rsidR="00BA74B2" w:rsidP="00D63236" w:rsidRDefault="4B5F34CC" w14:paraId="09C727E1" w14:textId="7059DC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szCs w:val="20"/>
              </w:rPr>
              <w:t>Max. power decrease during recovery: 5% of rated power</w:t>
            </w:r>
          </w:p>
          <w:p w:rsidRPr="004D314E" w:rsidR="00BA74B2" w:rsidP="00D63236" w:rsidRDefault="4B5F34CC" w14:paraId="3532F860" w14:textId="4B47972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i/>
                <w:iCs/>
                <w:szCs w:val="20"/>
              </w:rPr>
              <w:t>Max. overproduction duration: not defined yet</w:t>
            </w:r>
          </w:p>
          <w:p w:rsidRPr="004D314E" w:rsidR="00BA74B2" w:rsidP="00D63236" w:rsidRDefault="4B5F34CC" w14:paraId="47429985" w14:textId="602E9F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i/>
                <w:iCs/>
                <w:szCs w:val="20"/>
              </w:rPr>
              <w:t>Recovery time: not defined yet</w:t>
            </w:r>
          </w:p>
          <w:p w:rsidRPr="004D314E" w:rsidR="00BA74B2" w:rsidP="00D63236" w:rsidRDefault="4B5F34CC" w14:paraId="6A9BB051" w14:textId="1F6D831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eastAsia="Arial" w:cs="Arial"/>
                <w:szCs w:val="20"/>
              </w:rPr>
            </w:pPr>
            <w:r w:rsidRPr="49F1371C">
              <w:rPr>
                <w:i/>
                <w:iCs/>
                <w:szCs w:val="20"/>
              </w:rPr>
              <w:t>Transition time: not defined yet</w:t>
            </w:r>
          </w:p>
          <w:p w:rsidRPr="004D314E" w:rsidR="00BA74B2" w:rsidP="00D63236" w:rsidRDefault="00674D06" w14:paraId="59162ED5" w14:textId="50EEE4F7">
            <w:pPr>
              <w:spacing w:line="276" w:lineRule="auto"/>
            </w:pPr>
            <w:r>
              <w:rPr>
                <w:noProof/>
              </w:rPr>
              <w:pict w14:anchorId="3A57AF5A">
                <v:shape id="Picture 2021926344" style="width:275.25pt;height:115.5pt;visibility:visible;mso-wrap-style:square" o:spid="_x0000_i1028" type="#_x0000_t75">
                  <v:imagedata o:title="" r:id="rId15"/>
                </v:shape>
              </w:pict>
            </w:r>
          </w:p>
          <w:p w:rsidRPr="004D314E" w:rsidR="00BA74B2" w:rsidP="00D63236" w:rsidRDefault="00BA74B2" w14:paraId="02EB378F" w14:textId="6602BF2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Pr="004D314E" w:rsidR="00BA74B2" w:rsidTr="00610588" w14:paraId="144D0A00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D7934" w:rsidR="003D7934" w:rsidP="00D63236" w:rsidRDefault="003D7934" w14:paraId="3F1457E9" w14:textId="77777777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Object under Investigation 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Style w:val="normaltextrun"/>
                <w:rFonts w:ascii="Arial" w:hAnsi="Arial" w:cs="Arial"/>
                <w:i/>
                <w:iCs/>
                <w:sz w:val="20"/>
                <w:szCs w:val="20"/>
                <w:lang w:val="en-US"/>
              </w:rPr>
              <w:t>OuI</w:t>
            </w:r>
            <w:proofErr w:type="spellEnd"/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3D7934">
              <w:rPr>
                <w:rStyle w:val="eop"/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  <w:p w:rsidRPr="00BA74B2" w:rsidR="00BA74B2" w:rsidP="00D63236" w:rsidRDefault="003D7934" w14:paraId="58E77A1D" w14:textId="05189CFE">
            <w:pPr>
              <w:pStyle w:val="paragraph"/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"the component(s) (</w:t>
            </w:r>
            <w:proofErr w:type="gramStart"/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1..</w:t>
            </w:r>
            <w:proofErr w:type="gramEnd"/>
            <w:r>
              <w:rPr>
                <w:rStyle w:val="normaltextrun"/>
                <w:rFonts w:ascii="Arial" w:hAnsi="Arial" w:cs="Arial"/>
                <w:sz w:val="20"/>
                <w:szCs w:val="20"/>
                <w:lang w:val="en-US"/>
              </w:rPr>
              <w:t>n)  that are to be qualified by the test”</w:t>
            </w:r>
            <w:r w:rsidRPr="003D7934">
              <w:rPr>
                <w:rStyle w:val="eop"/>
                <w:rFonts w:ascii="Arial" w:hAnsi="Ari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68FE4432" w14:paraId="6A05A809" w14:textId="26E933A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Set of converters controller</w:t>
            </w:r>
            <w:r w:rsidRPr="4B32EA91" w:rsidR="4E55A08C">
              <w:rPr>
                <w:sz w:val="20"/>
                <w:szCs w:val="20"/>
                <w:lang w:val="en-US"/>
              </w:rPr>
              <w:t xml:space="preserve">s on which the FFR </w:t>
            </w:r>
            <w:r w:rsidRPr="4B32EA91" w:rsidR="00BA74B2">
              <w:rPr>
                <w:sz w:val="20"/>
                <w:szCs w:val="20"/>
                <w:lang w:val="en-US"/>
              </w:rPr>
              <w:t xml:space="preserve">and SI </w:t>
            </w:r>
            <w:r w:rsidRPr="4B32EA91" w:rsidR="12BE3A07">
              <w:rPr>
                <w:sz w:val="20"/>
                <w:szCs w:val="20"/>
                <w:lang w:val="en-US"/>
              </w:rPr>
              <w:t xml:space="preserve">are </w:t>
            </w:r>
            <w:r w:rsidRPr="4B32EA91" w:rsidR="4E55A08C">
              <w:rPr>
                <w:sz w:val="20"/>
                <w:szCs w:val="20"/>
                <w:lang w:val="en-US"/>
              </w:rPr>
              <w:t xml:space="preserve">implemented. </w:t>
            </w:r>
          </w:p>
        </w:tc>
      </w:tr>
      <w:tr w:rsidRPr="004D314E" w:rsidR="00BA74B2" w:rsidTr="00610588" w14:paraId="7444ED99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00BA74B2" w14:paraId="00C9AB46" w14:textId="07BCABFE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Domain under Investigation </w:t>
            </w:r>
            <w:r w:rsidRPr="00F92B44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F92B44">
              <w:rPr>
                <w:bCs/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F92B44">
              <w:rPr>
                <w:bCs/>
                <w:sz w:val="20"/>
                <w:szCs w:val="20"/>
                <w:lang w:val="en-US"/>
              </w:rPr>
              <w:t>)</w:t>
            </w:r>
          </w:p>
          <w:p w:rsidRPr="00BA74B2" w:rsidR="00BA74B2" w:rsidP="00D63236" w:rsidRDefault="00BA74B2" w14:paraId="3FD33301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5D3531F1" w14:paraId="610FE295" w14:textId="310F0DA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Electrical domain</w:t>
            </w:r>
            <w:r w:rsidR="007015D3">
              <w:rPr>
                <w:sz w:val="20"/>
                <w:szCs w:val="20"/>
                <w:lang w:val="en-US"/>
              </w:rPr>
              <w:t>.</w:t>
            </w:r>
          </w:p>
          <w:p w:rsidRPr="004D314E" w:rsidR="00BA74B2" w:rsidP="00D63236" w:rsidRDefault="2982FE0B" w14:paraId="28655641" w14:textId="7DED15E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ICT </w:t>
            </w:r>
            <w:r w:rsidRPr="7D674FD9" w:rsidR="37814675">
              <w:rPr>
                <w:sz w:val="20"/>
                <w:szCs w:val="20"/>
                <w:lang w:val="en-US"/>
              </w:rPr>
              <w:t xml:space="preserve">domain </w:t>
            </w:r>
            <w:r w:rsidRPr="7D674FD9" w:rsidR="0ED9A10F">
              <w:rPr>
                <w:sz w:val="20"/>
                <w:szCs w:val="20"/>
                <w:lang w:val="en-US"/>
              </w:rPr>
              <w:t>(in case of remote control by system operator</w:t>
            </w:r>
            <w:r w:rsidRPr="7D674FD9" w:rsidR="3C291BB1">
              <w:rPr>
                <w:sz w:val="20"/>
                <w:szCs w:val="20"/>
                <w:lang w:val="en-US"/>
              </w:rPr>
              <w:t xml:space="preserve"> for changing function parameters</w:t>
            </w:r>
            <w:r w:rsidRPr="7D674FD9" w:rsidR="0ED9A10F">
              <w:rPr>
                <w:sz w:val="20"/>
                <w:szCs w:val="20"/>
                <w:lang w:val="en-US"/>
              </w:rPr>
              <w:t>)</w:t>
            </w:r>
            <w:r w:rsidR="007015D3">
              <w:rPr>
                <w:sz w:val="20"/>
                <w:szCs w:val="20"/>
                <w:lang w:val="en-US"/>
              </w:rPr>
              <w:t>.</w:t>
            </w:r>
          </w:p>
          <w:p w:rsidRPr="004D314E" w:rsidR="00BA74B2" w:rsidP="00D63236" w:rsidRDefault="00BA74B2" w14:paraId="5A39BBE3" w14:textId="730503A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Pr="004D314E" w:rsidR="00D45E7C" w:rsidTr="00610588" w14:paraId="7E291A6A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D45E7C" w:rsidP="00D63236" w:rsidRDefault="00D45E7C" w14:paraId="6515BC85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:rsidRPr="004D314E" w:rsidR="00D45E7C" w:rsidP="00D63236" w:rsidRDefault="00AD18EF" w14:paraId="02A44775" w14:textId="77777777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Pr="004D314E" w:rsidR="00D45E7C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Pr="004D314E" w:rsidR="00D45E7C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8352342" w:rsidP="00D63236" w:rsidRDefault="58352342" w14:paraId="1A7829C7" w14:textId="3E20926D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1: Verification of the </w:t>
            </w:r>
            <w:r w:rsidRPr="4B32EA91" w:rsidR="5549AD84">
              <w:rPr>
                <w:sz w:val="20"/>
                <w:szCs w:val="20"/>
                <w:lang w:val="en-US"/>
              </w:rPr>
              <w:t xml:space="preserve">behavior </w:t>
            </w:r>
            <w:r w:rsidRPr="4B32EA91">
              <w:rPr>
                <w:sz w:val="20"/>
                <w:szCs w:val="20"/>
                <w:lang w:val="en-US"/>
              </w:rPr>
              <w:t xml:space="preserve">of providing FFR and SI for different devices (PV, Wind, ESS,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etc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>).</w:t>
            </w:r>
          </w:p>
          <w:p w:rsidR="7D674FD9" w:rsidP="00D63236" w:rsidRDefault="7D674FD9" w14:paraId="3FCFB5B9" w14:textId="477AFEC9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Pr="004D314E" w:rsidR="00D45E7C" w:rsidP="00D63236" w:rsidRDefault="3F4FEFB5" w14:paraId="41C8F396" w14:textId="2A754745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4B32EA91">
              <w:rPr>
                <w:sz w:val="20"/>
                <w:szCs w:val="20"/>
                <w:lang w:val="en-US"/>
              </w:rPr>
              <w:lastRenderedPageBreak/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Pr="4B32EA91" w:rsidR="53B642C4">
              <w:rPr>
                <w:sz w:val="20"/>
                <w:szCs w:val="20"/>
                <w:lang w:val="en-US"/>
              </w:rPr>
              <w:t>2</w:t>
            </w:r>
            <w:r w:rsidRPr="4B32EA91">
              <w:rPr>
                <w:sz w:val="20"/>
                <w:szCs w:val="20"/>
                <w:lang w:val="en-US"/>
              </w:rPr>
              <w:t xml:space="preserve">: </w:t>
            </w:r>
            <w:r w:rsidRPr="4B32EA91" w:rsidR="55785232">
              <w:rPr>
                <w:sz w:val="20"/>
                <w:szCs w:val="20"/>
                <w:lang w:val="en-US"/>
              </w:rPr>
              <w:t>Validat</w:t>
            </w:r>
            <w:r w:rsidRPr="4B32EA91" w:rsidR="631A4524">
              <w:rPr>
                <w:sz w:val="20"/>
                <w:szCs w:val="20"/>
                <w:lang w:val="en-US"/>
              </w:rPr>
              <w:t>e that</w:t>
            </w:r>
            <w:r w:rsidRPr="4B32EA91" w:rsidR="55785232">
              <w:rPr>
                <w:sz w:val="20"/>
                <w:szCs w:val="20"/>
                <w:lang w:val="en-US"/>
              </w:rPr>
              <w:t xml:space="preserve"> FFR </w:t>
            </w:r>
            <w:r w:rsidRPr="4B32EA91" w:rsidR="00D45E7C">
              <w:rPr>
                <w:sz w:val="20"/>
                <w:szCs w:val="20"/>
                <w:lang w:val="en-US"/>
              </w:rPr>
              <w:t xml:space="preserve">and SI </w:t>
            </w:r>
            <w:r w:rsidRPr="4B32EA91" w:rsidR="4D473365">
              <w:rPr>
                <w:sz w:val="20"/>
                <w:szCs w:val="20"/>
                <w:lang w:val="en-US"/>
              </w:rPr>
              <w:t xml:space="preserve">limit the </w:t>
            </w:r>
            <w:r w:rsidRPr="4B32EA91" w:rsidR="78D0A235">
              <w:rPr>
                <w:sz w:val="20"/>
                <w:szCs w:val="20"/>
                <w:lang w:val="en-US"/>
              </w:rPr>
              <w:t xml:space="preserve">Rate </w:t>
            </w:r>
            <w:proofErr w:type="gramStart"/>
            <w:r w:rsidRPr="4B32EA91" w:rsidR="78D0A235">
              <w:rPr>
                <w:sz w:val="20"/>
                <w:szCs w:val="20"/>
                <w:lang w:val="en-US"/>
              </w:rPr>
              <w:t>Of</w:t>
            </w:r>
            <w:proofErr w:type="gramEnd"/>
            <w:r w:rsidRPr="4B32EA91" w:rsidR="78D0A235">
              <w:rPr>
                <w:sz w:val="20"/>
                <w:szCs w:val="20"/>
                <w:lang w:val="en-US"/>
              </w:rPr>
              <w:t xml:space="preserve"> Change Of Frequency (ROCOF) and the </w:t>
            </w:r>
            <w:r w:rsidRPr="4B32EA91" w:rsidR="4D473365">
              <w:rPr>
                <w:sz w:val="20"/>
                <w:szCs w:val="20"/>
                <w:lang w:val="en-US"/>
              </w:rPr>
              <w:t>frequency deviations</w:t>
            </w:r>
            <w:r w:rsidRPr="4B32EA91" w:rsidR="06691706">
              <w:rPr>
                <w:sz w:val="20"/>
                <w:szCs w:val="20"/>
                <w:lang w:val="en-US"/>
              </w:rPr>
              <w:t xml:space="preserve"> considering </w:t>
            </w:r>
            <w:r w:rsidRPr="4B32EA91" w:rsidR="735606F7">
              <w:rPr>
                <w:sz w:val="20"/>
                <w:szCs w:val="20"/>
                <w:lang w:val="en-US"/>
              </w:rPr>
              <w:t xml:space="preserve">different specification and </w:t>
            </w:r>
            <w:r w:rsidRPr="4B32EA91" w:rsidR="06691706">
              <w:rPr>
                <w:sz w:val="20"/>
                <w:szCs w:val="20"/>
                <w:lang w:val="en-US"/>
              </w:rPr>
              <w:t>also the interaction among power converters and synchronous machine</w:t>
            </w:r>
            <w:r w:rsidRPr="4B32EA91" w:rsidR="6C5CED0B">
              <w:rPr>
                <w:sz w:val="20"/>
                <w:szCs w:val="20"/>
                <w:lang w:val="en-US"/>
              </w:rPr>
              <w:t xml:space="preserve">. </w:t>
            </w:r>
          </w:p>
        </w:tc>
      </w:tr>
      <w:tr w:rsidRPr="004D314E" w:rsidR="00D45E7C" w:rsidTr="00610588" w14:paraId="72A3D3EC" w14:textId="77777777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45E7C" w:rsidR="00D45E7C" w:rsidP="00D63236" w:rsidRDefault="00D45E7C" w14:paraId="0D0B940D" w14:textId="77777777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Pr="004D314E" w:rsidR="00BA74B2" w:rsidTr="00610588" w14:paraId="7A06C3BC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00BA74B2" w14:paraId="7935D661" w14:textId="2884D4A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:rsidRPr="004D314E" w:rsidR="00BA74B2" w:rsidP="00D63236" w:rsidRDefault="00AD18EF" w14:paraId="40F5F50A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4D314E" w:rsidR="00BA74B2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747048F7" w14:paraId="264A0D95" w14:textId="5B40D0C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1:</w:t>
            </w:r>
          </w:p>
          <w:p w:rsidRPr="004D314E" w:rsidR="00BA74B2" w:rsidP="00D63236" w:rsidRDefault="747048F7" w14:paraId="41F038C4" w14:textId="28807EF1">
            <w:pPr>
              <w:spacing w:line="276" w:lineRule="auto"/>
              <w:rPr>
                <w:ins w:author="Luigi Pellegrino" w:date="2020-11-30T13:56:00Z" w:id="0"/>
                <w:sz w:val="20"/>
                <w:szCs w:val="20"/>
                <w:lang w:val="en-US"/>
              </w:rPr>
            </w:pPr>
            <w:r w:rsidRPr="1B50ED1C">
              <w:rPr>
                <w:sz w:val="20"/>
                <w:szCs w:val="20"/>
                <w:lang w:val="en-US"/>
              </w:rPr>
              <w:t xml:space="preserve">Grid simulator which sets the frequency </w:t>
            </w:r>
            <w:r w:rsidRPr="1B50ED1C" w:rsidR="426FDC78">
              <w:rPr>
                <w:sz w:val="20"/>
                <w:szCs w:val="20"/>
                <w:lang w:val="en-US"/>
              </w:rPr>
              <w:t>connected to a</w:t>
            </w:r>
            <w:r w:rsidRPr="1B50ED1C">
              <w:rPr>
                <w:sz w:val="20"/>
                <w:szCs w:val="20"/>
                <w:lang w:val="en-US"/>
              </w:rPr>
              <w:t xml:space="preserve"> power converter with the </w:t>
            </w:r>
            <w:proofErr w:type="spellStart"/>
            <w:r w:rsidRPr="1B50ED1C">
              <w:rPr>
                <w:sz w:val="20"/>
                <w:szCs w:val="20"/>
                <w:lang w:val="en-US"/>
              </w:rPr>
              <w:t>OuI</w:t>
            </w:r>
            <w:proofErr w:type="spellEnd"/>
            <w:r w:rsidRPr="1B50ED1C">
              <w:rPr>
                <w:sz w:val="20"/>
                <w:szCs w:val="20"/>
                <w:lang w:val="en-US"/>
              </w:rPr>
              <w:t>.</w:t>
            </w:r>
          </w:p>
          <w:p w:rsidR="1B50ED1C" w:rsidP="00D63236" w:rsidRDefault="1B50ED1C" w14:paraId="53B570DD" w14:textId="618311AC">
            <w:pPr>
              <w:spacing w:line="276" w:lineRule="auto"/>
              <w:rPr>
                <w:ins w:author="Luigi Pellegrino" w:date="2020-11-30T13:56:00Z" w:id="1"/>
                <w:sz w:val="20"/>
                <w:szCs w:val="20"/>
                <w:lang w:val="en-US"/>
              </w:rPr>
            </w:pPr>
          </w:p>
          <w:p w:rsidR="1E83BF0E" w:rsidP="00D63236" w:rsidRDefault="00674D06" w14:paraId="1540921E" w14:textId="2F1D0D73">
            <w:pPr>
              <w:spacing w:line="276" w:lineRule="auto"/>
            </w:pPr>
            <w:r>
              <w:rPr>
                <w:noProof/>
              </w:rPr>
              <w:pict w14:anchorId="13549677">
                <v:shape id="Picture 986090022" style="width:275.25pt;height:225pt;visibility:visible;mso-wrap-style:square" o:spid="_x0000_i1029" type="#_x0000_t75">
                  <v:imagedata o:title="" r:id="rId16"/>
                </v:shape>
              </w:pict>
            </w:r>
          </w:p>
          <w:p w:rsidRPr="004D314E" w:rsidR="00BA74B2" w:rsidP="00D63236" w:rsidRDefault="00BA74B2" w14:paraId="1CF0BA13" w14:textId="36682799">
            <w:pPr>
              <w:spacing w:line="276" w:lineRule="auto"/>
              <w:rPr>
                <w:del w:author="Luigi Pellegrino" w:date="2020-11-30T14:08:00Z" w:id="2"/>
                <w:sz w:val="20"/>
                <w:szCs w:val="20"/>
                <w:lang w:val="en-US"/>
              </w:rPr>
            </w:pPr>
          </w:p>
          <w:p w:rsidRPr="004D314E" w:rsidR="00BA74B2" w:rsidP="00D63236" w:rsidRDefault="1C630D84" w14:paraId="011F5868" w14:textId="0D85F61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4B32EA91" w:rsidR="03BC3E65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 w:rsidR="03BC3E65">
              <w:rPr>
                <w:sz w:val="20"/>
                <w:szCs w:val="20"/>
                <w:lang w:val="en-US"/>
              </w:rPr>
              <w:t xml:space="preserve"> 1</w:t>
            </w:r>
            <w:r w:rsidRPr="4B32EA91" w:rsidR="59B350D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Pr="4B32EA91" w:rsidR="6026A987">
              <w:rPr>
                <w:sz w:val="20"/>
                <w:szCs w:val="20"/>
                <w:lang w:val="en-US"/>
              </w:rPr>
              <w:t>2</w:t>
            </w:r>
            <w:r w:rsidRPr="4B32EA91">
              <w:rPr>
                <w:sz w:val="20"/>
                <w:szCs w:val="20"/>
                <w:lang w:val="en-US"/>
              </w:rPr>
              <w:t>:</w:t>
            </w:r>
            <w:r w:rsidRPr="4B32EA91" w:rsidR="285FF53C">
              <w:rPr>
                <w:sz w:val="20"/>
                <w:szCs w:val="20"/>
                <w:lang w:val="en-US"/>
              </w:rPr>
              <w:t xml:space="preserve"> </w:t>
            </w:r>
          </w:p>
          <w:p w:rsidRPr="004D314E" w:rsidR="00BA74B2" w:rsidP="00D63236" w:rsidRDefault="1F7D5DE2" w14:paraId="4BC31F41" w14:textId="632D920F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gramStart"/>
            <w:r w:rsidRPr="00433393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Pr="00433393">
              <w:rPr>
                <w:sz w:val="20"/>
                <w:szCs w:val="20"/>
                <w:lang w:val="en-US"/>
              </w:rPr>
              <w:t xml:space="preserve"> get insights from the test results, a simple benchmark </w:t>
            </w:r>
            <w:r w:rsidRPr="00433393" w:rsidR="7D895C5B">
              <w:rPr>
                <w:sz w:val="20"/>
                <w:szCs w:val="20"/>
                <w:lang w:val="en-US"/>
              </w:rPr>
              <w:t>is selected.</w:t>
            </w:r>
            <w:r w:rsidRPr="00433393">
              <w:rPr>
                <w:sz w:val="20"/>
                <w:szCs w:val="20"/>
                <w:lang w:val="en-US"/>
              </w:rPr>
              <w:t xml:space="preserve"> </w:t>
            </w:r>
            <w:r w:rsidRPr="00433393" w:rsidR="2C4A4F98">
              <w:rPr>
                <w:sz w:val="20"/>
                <w:szCs w:val="20"/>
                <w:lang w:val="en-US"/>
              </w:rPr>
              <w:t>T</w:t>
            </w:r>
            <w:r w:rsidRPr="00433393" w:rsidR="272A2D53">
              <w:rPr>
                <w:sz w:val="20"/>
                <w:szCs w:val="20"/>
                <w:lang w:val="en-US"/>
              </w:rPr>
              <w:t xml:space="preserve">he </w:t>
            </w:r>
            <w:proofErr w:type="spellStart"/>
            <w:r w:rsidRPr="00433393" w:rsidR="272A2D53">
              <w:rPr>
                <w:sz w:val="20"/>
                <w:szCs w:val="20"/>
                <w:lang w:val="en-US"/>
              </w:rPr>
              <w:t>SuT</w:t>
            </w:r>
            <w:proofErr w:type="spellEnd"/>
            <w:r w:rsidRPr="00433393" w:rsidR="272A2D53">
              <w:rPr>
                <w:sz w:val="20"/>
                <w:szCs w:val="20"/>
                <w:lang w:val="en-US"/>
              </w:rPr>
              <w:t xml:space="preserve"> </w:t>
            </w:r>
            <w:r w:rsidRPr="00433393" w:rsidR="0E321976">
              <w:rPr>
                <w:sz w:val="20"/>
                <w:szCs w:val="20"/>
                <w:lang w:val="en-US"/>
              </w:rPr>
              <w:t xml:space="preserve">(see figure below) </w:t>
            </w:r>
            <w:r w:rsidRPr="00433393" w:rsidR="272A2D53">
              <w:rPr>
                <w:sz w:val="20"/>
                <w:szCs w:val="20"/>
                <w:lang w:val="en-US"/>
              </w:rPr>
              <w:t>is composed of</w:t>
            </w:r>
            <w:r w:rsidRPr="00433393" w:rsidR="5AC44F76">
              <w:rPr>
                <w:sz w:val="20"/>
                <w:szCs w:val="20"/>
                <w:lang w:val="en-US"/>
              </w:rPr>
              <w:t>:</w:t>
            </w:r>
          </w:p>
          <w:p w:rsidRPr="004D314E" w:rsidR="00BA74B2" w:rsidP="00D63236" w:rsidRDefault="5AC44F76" w14:paraId="0E392916" w14:textId="1519ACDB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eastAsia="Arial" w:cs="Arial"/>
                <w:sz w:val="22"/>
                <w:szCs w:val="22"/>
              </w:rPr>
            </w:pPr>
            <w:r>
              <w:t xml:space="preserve">3 synchronous generators that will be </w:t>
            </w:r>
            <w:r w:rsidR="1DD46BFC">
              <w:t>increasingly r</w:t>
            </w:r>
            <w:r>
              <w:t>eplaced by power converters</w:t>
            </w:r>
            <w:r w:rsidR="3DC67689">
              <w:t>.</w:t>
            </w:r>
          </w:p>
          <w:p w:rsidRPr="004D314E" w:rsidR="00BA74B2" w:rsidP="00D63236" w:rsidRDefault="3DC67689" w14:paraId="49A2AB5A" w14:textId="07CC5D17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</w:rPr>
            </w:pPr>
            <w:r>
              <w:t xml:space="preserve">3 loads </w:t>
            </w:r>
            <w:r w:rsidR="656398F0">
              <w:t>(considering asynchro</w:t>
            </w:r>
            <w:r w:rsidR="06112658">
              <w:t>no</w:t>
            </w:r>
            <w:r w:rsidR="656398F0">
              <w:t>us machines, constant power loads, constant impedance loads, etc.)</w:t>
            </w:r>
            <w:r w:rsidR="6D106861">
              <w:t>.</w:t>
            </w:r>
          </w:p>
          <w:p w:rsidRPr="004D314E" w:rsidR="00BA74B2" w:rsidP="00D63236" w:rsidRDefault="00674D06" w14:paraId="0E27B00A" w14:textId="1E47B7C0">
            <w:pPr>
              <w:spacing w:line="276" w:lineRule="auto"/>
            </w:pPr>
            <w:r>
              <w:rPr>
                <w:noProof/>
              </w:rPr>
              <w:lastRenderedPageBreak/>
              <w:pict w14:anchorId="15D4C2F4">
                <v:shape id="Picture 327088017" style="width:273pt;height:275.25pt;visibility:visible;mso-wrap-style:square" o:spid="_x0000_i1030" type="#_x0000_t75">
                  <v:imagedata o:title="" r:id="rId17"/>
                </v:shape>
              </w:pict>
            </w:r>
          </w:p>
        </w:tc>
      </w:tr>
      <w:tr w:rsidRPr="004D314E" w:rsidR="00D45E7C" w:rsidTr="00610588" w14:paraId="4F88DB21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D45E7C" w:rsidP="00D63236" w:rsidRDefault="00D45E7C" w14:paraId="66BC77FB" w14:textId="4D01FDB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b/>
                <w:bCs/>
                <w:sz w:val="20"/>
                <w:szCs w:val="20"/>
                <w:lang w:val="en-US"/>
              </w:rPr>
              <w:lastRenderedPageBreak/>
              <w:t>Functions under Test</w:t>
            </w:r>
            <w:r w:rsidRPr="7D674FD9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7D674FD9">
              <w:rPr>
                <w:i/>
                <w:iCs/>
                <w:sz w:val="20"/>
                <w:szCs w:val="20"/>
                <w:lang w:val="en-US"/>
              </w:rPr>
              <w:t>FuT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>)</w:t>
            </w:r>
          </w:p>
          <w:p w:rsidRPr="004D314E" w:rsidR="00D45E7C" w:rsidP="00D63236" w:rsidRDefault="00D45E7C" w14:paraId="6188795E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D45E7C" w:rsidP="00D63236" w:rsidRDefault="05DEDD52" w14:paraId="27DDD279" w14:textId="297C0B1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Other frequency control such as </w:t>
            </w:r>
            <w:r w:rsidRPr="4B32EA91" w:rsidR="4AEA58E7">
              <w:rPr>
                <w:sz w:val="20"/>
                <w:szCs w:val="20"/>
                <w:lang w:val="en-US"/>
              </w:rPr>
              <w:t>Frequency Co</w:t>
            </w:r>
            <w:r w:rsidRPr="4B32EA91" w:rsidR="15C60CA9">
              <w:rPr>
                <w:sz w:val="20"/>
                <w:szCs w:val="20"/>
                <w:lang w:val="en-US"/>
              </w:rPr>
              <w:t>nt</w:t>
            </w:r>
            <w:r w:rsidRPr="4B32EA91" w:rsidR="4AEA58E7">
              <w:rPr>
                <w:sz w:val="20"/>
                <w:szCs w:val="20"/>
                <w:lang w:val="en-US"/>
              </w:rPr>
              <w:t>ai</w:t>
            </w:r>
            <w:r w:rsidRPr="4B32EA91" w:rsidR="2B6F2ECA">
              <w:rPr>
                <w:sz w:val="20"/>
                <w:szCs w:val="20"/>
                <w:lang w:val="en-US"/>
              </w:rPr>
              <w:t>n</w:t>
            </w:r>
            <w:r w:rsidRPr="4B32EA91" w:rsidR="4AEA58E7">
              <w:rPr>
                <w:sz w:val="20"/>
                <w:szCs w:val="20"/>
                <w:lang w:val="en-US"/>
              </w:rPr>
              <w:t>ment Reserve (FCR)</w:t>
            </w:r>
            <w:r w:rsidRPr="4B32EA91" w:rsidR="7AF58755">
              <w:rPr>
                <w:sz w:val="20"/>
                <w:szCs w:val="20"/>
                <w:lang w:val="en-US"/>
              </w:rPr>
              <w:t>.</w:t>
            </w:r>
          </w:p>
          <w:p w:rsidRPr="004D314E" w:rsidR="00D45E7C" w:rsidP="00D63236" w:rsidRDefault="7AF58755" w14:paraId="60061E4C" w14:textId="24DE060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Other </w:t>
            </w:r>
            <w:r w:rsidRPr="7D674FD9" w:rsidR="429C1F75">
              <w:rPr>
                <w:sz w:val="20"/>
                <w:szCs w:val="20"/>
                <w:lang w:val="en-US"/>
              </w:rPr>
              <w:t>high-level</w:t>
            </w:r>
            <w:r w:rsidRPr="7D674FD9" w:rsidR="26167DF0">
              <w:rPr>
                <w:sz w:val="20"/>
                <w:szCs w:val="20"/>
                <w:lang w:val="en-US"/>
              </w:rPr>
              <w:t xml:space="preserve"> controller</w:t>
            </w:r>
            <w:r w:rsidRPr="7D674FD9" w:rsidR="53B53BCC">
              <w:rPr>
                <w:sz w:val="20"/>
                <w:szCs w:val="20"/>
                <w:lang w:val="en-US"/>
              </w:rPr>
              <w:t>s</w:t>
            </w:r>
            <w:r w:rsidRPr="7D674FD9" w:rsidR="3027E727">
              <w:rPr>
                <w:sz w:val="20"/>
                <w:szCs w:val="20"/>
                <w:lang w:val="en-US"/>
              </w:rPr>
              <w:t xml:space="preserve"> (</w:t>
            </w:r>
            <w:r w:rsidRPr="7D674FD9" w:rsidR="37C3215F">
              <w:rPr>
                <w:sz w:val="20"/>
                <w:szCs w:val="20"/>
                <w:lang w:val="en-US"/>
              </w:rPr>
              <w:t>i.e.,</w:t>
            </w:r>
            <w:r w:rsidRPr="7D674FD9" w:rsidR="3027E727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7D674FD9" w:rsidR="3027E727">
              <w:rPr>
                <w:sz w:val="20"/>
                <w:szCs w:val="20"/>
                <w:lang w:val="en-US"/>
              </w:rPr>
              <w:t>active</w:t>
            </w:r>
            <w:proofErr w:type="gramEnd"/>
            <w:r w:rsidRPr="7D674FD9" w:rsidR="3027E727">
              <w:rPr>
                <w:sz w:val="20"/>
                <w:szCs w:val="20"/>
                <w:lang w:val="en-US"/>
              </w:rPr>
              <w:t xml:space="preserve"> and reactive power control).</w:t>
            </w:r>
          </w:p>
        </w:tc>
      </w:tr>
      <w:tr w:rsidRPr="004D314E" w:rsidR="00BA74B2" w:rsidTr="00610588" w14:paraId="29D6B04F" w14:textId="77777777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16F83" w:rsidR="00BA74B2" w:rsidP="00D63236" w:rsidRDefault="00BA74B2" w14:paraId="0A6959E7" w14:textId="77777777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Pr="004D314E" w:rsidR="00BA74B2" w:rsidTr="00610588" w14:paraId="26883607" w14:textId="77777777">
        <w:trPr>
          <w:jc w:val="center"/>
        </w:trPr>
        <w:tc>
          <w:tcPr>
            <w:tcW w:w="3825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C06" w:rsidP="00D63236" w:rsidRDefault="00BA74B2" w14:paraId="446E594E" w14:textId="0F7506D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b/>
                <w:bCs/>
                <w:sz w:val="20"/>
                <w:szCs w:val="20"/>
                <w:u w:val="single"/>
                <w:lang w:val="en-US"/>
              </w:rPr>
              <w:t>Test criteria</w:t>
            </w:r>
            <w:r w:rsidR="003F5C0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3F5C06">
              <w:rPr>
                <w:bCs/>
                <w:i/>
                <w:iCs/>
                <w:sz w:val="20"/>
                <w:szCs w:val="20"/>
                <w:lang w:val="en-US"/>
              </w:rPr>
              <w:t>(TCR)</w:t>
            </w:r>
            <w:r w:rsidRPr="4B32EA91" w:rsidR="006555C6">
              <w:rPr>
                <w:sz w:val="20"/>
                <w:szCs w:val="20"/>
                <w:lang w:val="en-US"/>
              </w:rPr>
              <w:t xml:space="preserve"> </w:t>
            </w:r>
          </w:p>
          <w:p w:rsidRPr="004D314E" w:rsidR="00BA74B2" w:rsidP="00D63236" w:rsidRDefault="006C2922" w14:paraId="02B13E4B" w14:textId="1CB0C47B">
            <w:pPr>
              <w:spacing w:line="276" w:lineRule="auto"/>
              <w:rPr>
                <w:sz w:val="20"/>
                <w:szCs w:val="20"/>
              </w:rPr>
            </w:pPr>
            <w:r w:rsidRPr="4B32EA91">
              <w:rPr>
                <w:sz w:val="20"/>
                <w:szCs w:val="20"/>
              </w:rPr>
              <w:t>F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ormulation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</w:t>
            </w:r>
            <w:r w:rsidRPr="4B32EA91" w:rsidR="00AD18EF">
              <w:rPr>
                <w:sz w:val="20"/>
                <w:szCs w:val="20"/>
                <w:lang w:val="en-US"/>
              </w:rPr>
              <w:t xml:space="preserve">of </w:t>
            </w:r>
            <w:r w:rsidRPr="4B32EA91"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Pr="4B32EA91"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</w:rPr>
              <w:t xml:space="preserve"> based on properties of </w:t>
            </w:r>
            <w:proofErr w:type="spellStart"/>
            <w:r w:rsidRPr="4B32EA91">
              <w:rPr>
                <w:sz w:val="20"/>
                <w:szCs w:val="20"/>
              </w:rPr>
              <w:t>SuT</w:t>
            </w:r>
            <w:proofErr w:type="spellEnd"/>
            <w:r w:rsidRPr="4B32EA91">
              <w:rPr>
                <w:sz w:val="20"/>
                <w:szCs w:val="20"/>
              </w:rPr>
              <w:t>; encompasses properties of test signals and output measures</w:t>
            </w:r>
            <w:r w:rsidRPr="4B32EA91" w:rsidR="004E6256">
              <w:rPr>
                <w:sz w:val="20"/>
                <w:szCs w:val="20"/>
                <w:lang w:val="en-US"/>
              </w:rPr>
              <w:t>.</w:t>
            </w:r>
            <w:r w:rsidRPr="4B32EA91" w:rsidR="00BA74B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632AE9A3" w14:paraId="6F4F350A" w14:textId="3FEF7E9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1:</w:t>
            </w:r>
          </w:p>
          <w:p w:rsidRPr="004D314E" w:rsidR="00BA74B2" w:rsidP="00D63236" w:rsidRDefault="632AE9A3" w14:paraId="09FC6F39" w14:textId="03E9084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Comparison between the FFR </w:t>
            </w:r>
            <w:r w:rsidRPr="4B32EA91" w:rsidR="00BA74B2">
              <w:rPr>
                <w:sz w:val="20"/>
                <w:szCs w:val="20"/>
                <w:lang w:val="en-US"/>
              </w:rPr>
              <w:t xml:space="preserve">and SI </w:t>
            </w:r>
            <w:r w:rsidRPr="4B32EA91">
              <w:rPr>
                <w:sz w:val="20"/>
                <w:szCs w:val="20"/>
                <w:lang w:val="en-US"/>
              </w:rPr>
              <w:t>specification</w:t>
            </w:r>
            <w:r w:rsidR="003D7934">
              <w:rPr>
                <w:sz w:val="20"/>
                <w:szCs w:val="20"/>
                <w:lang w:val="en-US"/>
              </w:rPr>
              <w:t xml:space="preserve"> </w:t>
            </w:r>
            <w:r w:rsidRPr="4B32EA91" w:rsidR="003D7934">
              <w:rPr>
                <w:sz w:val="20"/>
                <w:szCs w:val="20"/>
                <w:lang w:val="en-US"/>
              </w:rPr>
              <w:t xml:space="preserve">requirements </w:t>
            </w:r>
            <w:r w:rsidR="003D7934">
              <w:rPr>
                <w:sz w:val="20"/>
                <w:szCs w:val="20"/>
                <w:lang w:val="en-US"/>
              </w:rPr>
              <w:t xml:space="preserve">(listed in </w:t>
            </w:r>
            <w:r w:rsidRPr="003D7934" w:rsidR="003D7934">
              <w:rPr>
                <w:i/>
                <w:iCs/>
                <w:sz w:val="20"/>
                <w:szCs w:val="20"/>
                <w:lang w:val="en-US"/>
              </w:rPr>
              <w:t>Function</w:t>
            </w:r>
            <w:r w:rsidR="003D7934"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3D7934" w:rsidR="003D7934">
              <w:rPr>
                <w:i/>
                <w:iCs/>
                <w:sz w:val="20"/>
                <w:szCs w:val="20"/>
                <w:lang w:val="en-US"/>
              </w:rPr>
              <w:t>s</w:t>
            </w:r>
            <w:r w:rsidR="003D7934">
              <w:rPr>
                <w:i/>
                <w:iCs/>
                <w:sz w:val="20"/>
                <w:szCs w:val="20"/>
                <w:lang w:val="en-US"/>
              </w:rPr>
              <w:t>)</w:t>
            </w:r>
            <w:r w:rsidRPr="003D7934" w:rsidR="003D7934">
              <w:rPr>
                <w:i/>
                <w:iCs/>
                <w:sz w:val="20"/>
                <w:szCs w:val="20"/>
                <w:lang w:val="en-US"/>
              </w:rPr>
              <w:t xml:space="preserve"> under Investigation</w:t>
            </w:r>
            <w:r w:rsidR="003D7934">
              <w:rPr>
                <w:sz w:val="20"/>
                <w:szCs w:val="20"/>
                <w:lang w:val="en-US"/>
              </w:rPr>
              <w:t xml:space="preserve"> field)</w:t>
            </w:r>
            <w:r w:rsidRPr="4B32EA91">
              <w:rPr>
                <w:sz w:val="20"/>
                <w:szCs w:val="20"/>
                <w:lang w:val="en-US"/>
              </w:rPr>
              <w:t xml:space="preserve"> and the experiment results.</w:t>
            </w:r>
          </w:p>
          <w:p w:rsidR="7FF2AAEF" w:rsidP="00D63236" w:rsidRDefault="7FF2AAEF" w14:paraId="0AA5A483" w14:textId="33355E9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>The test answers to the following question:</w:t>
            </w:r>
          </w:p>
          <w:p w:rsidRPr="004D314E" w:rsidR="00BA74B2" w:rsidP="00D63236" w:rsidRDefault="7FF2AAEF" w14:paraId="681F5059" w14:textId="13A0F3D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Is the power converter compliant with the FFR specification?</w:t>
            </w:r>
          </w:p>
          <w:p w:rsidR="003D7934" w:rsidP="00D63236" w:rsidRDefault="5316BB6B" w14:paraId="3AFA8000" w14:textId="370D559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Is the power converter compliant with the SI specification?</w:t>
            </w:r>
          </w:p>
          <w:p w:rsidR="4B32EA91" w:rsidP="00D63236" w:rsidRDefault="4B32EA91" w14:paraId="550ACB63" w14:textId="5D00BE7C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Pr="004D314E" w:rsidR="00BA74B2" w:rsidP="00D63236" w:rsidRDefault="632AE9A3" w14:paraId="64ACBDEB" w14:textId="4FCFDE1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2:</w:t>
            </w:r>
          </w:p>
          <w:p w:rsidRPr="004D314E" w:rsidR="00BA74B2" w:rsidP="00D63236" w:rsidRDefault="65E11F40" w14:paraId="079F5484" w14:textId="0749595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Evaluation of the</w:t>
            </w:r>
            <w:r w:rsidRPr="4B32EA91" w:rsidR="0453405D">
              <w:rPr>
                <w:sz w:val="20"/>
                <w:szCs w:val="20"/>
                <w:lang w:val="en-US"/>
              </w:rPr>
              <w:t xml:space="preserve"> ROCOF and the</w:t>
            </w:r>
            <w:r w:rsidRPr="4B32EA91">
              <w:rPr>
                <w:sz w:val="20"/>
                <w:szCs w:val="20"/>
                <w:lang w:val="en-US"/>
              </w:rPr>
              <w:t xml:space="preserve"> frequency deviation considering different system configuration</w:t>
            </w:r>
            <w:r w:rsidRPr="4B32EA91" w:rsidR="6E444DCB">
              <w:rPr>
                <w:sz w:val="20"/>
                <w:szCs w:val="20"/>
                <w:lang w:val="en-US"/>
              </w:rPr>
              <w:t xml:space="preserve"> in terms of DERs penetration</w:t>
            </w:r>
            <w:r w:rsidRPr="4B32EA91">
              <w:rPr>
                <w:sz w:val="20"/>
                <w:szCs w:val="20"/>
                <w:lang w:val="en-US"/>
              </w:rPr>
              <w:t>.</w:t>
            </w:r>
          </w:p>
          <w:p w:rsidRPr="004D314E" w:rsidR="00BA74B2" w:rsidP="00D63236" w:rsidRDefault="56368AA1" w14:paraId="094B9335" w14:textId="4E9D798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>The test answers to the following questions:</w:t>
            </w:r>
          </w:p>
          <w:p w:rsidRPr="004D314E" w:rsidR="00BA74B2" w:rsidP="00D63236" w:rsidRDefault="56368AA1" w14:paraId="7688D840" w14:textId="1A9B3EF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>Is the system stable under the different configurations?</w:t>
            </w:r>
          </w:p>
          <w:p w:rsidRPr="004D314E" w:rsidR="00BA74B2" w:rsidP="00D63236" w:rsidRDefault="56368AA1" w14:paraId="450FE5D7" w14:textId="7381987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Is the </w:t>
            </w:r>
            <w:r w:rsidRPr="4B32EA91" w:rsidR="6768BCE4">
              <w:rPr>
                <w:sz w:val="20"/>
                <w:szCs w:val="20"/>
                <w:lang w:val="en-US"/>
              </w:rPr>
              <w:t>frequency</w:t>
            </w:r>
            <w:r w:rsidRPr="4B32EA91">
              <w:rPr>
                <w:sz w:val="20"/>
                <w:szCs w:val="20"/>
                <w:lang w:val="en-US"/>
              </w:rPr>
              <w:t xml:space="preserve"> and ROCOF maintained within the limits? </w:t>
            </w:r>
          </w:p>
          <w:p w:rsidRPr="004D314E" w:rsidR="00BA74B2" w:rsidP="00D63236" w:rsidRDefault="56368AA1" w14:paraId="44EAFD9C" w14:textId="5E1144D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>Is there any interaction between the devices providing grid services?</w:t>
            </w:r>
          </w:p>
        </w:tc>
      </w:tr>
      <w:tr w:rsidRPr="004D314E" w:rsidR="00BA74B2" w:rsidTr="00610588" w14:paraId="5056633E" w14:textId="77777777">
        <w:trPr>
          <w:jc w:val="center"/>
        </w:trPr>
        <w:tc>
          <w:tcPr>
            <w:tcW w:w="233" w:type="dxa"/>
            <w:vMerge w:val="restar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00BA74B2" w14:paraId="100C5B58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006164E4" w14:paraId="07A457D2" w14:textId="6BC7B7FF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>etrics</w:t>
            </w:r>
            <w:r w:rsidR="00BD62A6">
              <w:rPr>
                <w:b/>
                <w:sz w:val="20"/>
                <w:szCs w:val="20"/>
                <w:lang w:val="en-US"/>
              </w:rPr>
              <w:t xml:space="preserve"> </w:t>
            </w:r>
            <w:r w:rsidR="00BD62A6">
              <w:rPr>
                <w:bCs/>
                <w:i/>
                <w:iCs/>
                <w:sz w:val="20"/>
                <w:szCs w:val="20"/>
              </w:rPr>
              <w:t>(TM)</w:t>
            </w:r>
          </w:p>
          <w:p w:rsidRPr="004D314E" w:rsidR="00BA74B2" w:rsidP="00D63236" w:rsidRDefault="006555C6" w14:paraId="17BBF6FC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Pr="004D314E" w:rsidR="00BA74B2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2076334" w:rsidP="00D63236" w:rsidRDefault="42076334" w14:paraId="31283B7A" w14:textId="40325ED4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1:</w:t>
            </w:r>
          </w:p>
          <w:p w:rsidR="42076334" w:rsidP="00D63236" w:rsidRDefault="003A418A" w14:paraId="4FC02CF0" w14:textId="2B95686C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</w:t>
            </w:r>
            <w:r w:rsidRPr="003D7934">
              <w:rPr>
                <w:i/>
                <w:iCs/>
                <w:sz w:val="20"/>
                <w:szCs w:val="20"/>
                <w:lang w:val="en-US"/>
              </w:rPr>
              <w:t xml:space="preserve"> Function</w:t>
            </w:r>
            <w:r>
              <w:rPr>
                <w:i/>
                <w:iCs/>
                <w:sz w:val="20"/>
                <w:szCs w:val="20"/>
                <w:lang w:val="en-US"/>
              </w:rPr>
              <w:t>(</w:t>
            </w:r>
            <w:r w:rsidRPr="003D7934">
              <w:rPr>
                <w:i/>
                <w:iCs/>
                <w:sz w:val="20"/>
                <w:szCs w:val="20"/>
                <w:lang w:val="en-US"/>
              </w:rPr>
              <w:t>s</w:t>
            </w:r>
            <w:r>
              <w:rPr>
                <w:i/>
                <w:iCs/>
                <w:sz w:val="20"/>
                <w:szCs w:val="20"/>
                <w:lang w:val="en-US"/>
              </w:rPr>
              <w:t>)</w:t>
            </w:r>
            <w:r w:rsidRPr="003D7934">
              <w:rPr>
                <w:i/>
                <w:iCs/>
                <w:sz w:val="20"/>
                <w:szCs w:val="20"/>
                <w:lang w:val="en-US"/>
              </w:rPr>
              <w:t xml:space="preserve"> under Investigation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7D674FD9" w:rsidP="00D63236" w:rsidRDefault="7D674FD9" w14:paraId="0B11F345" w14:textId="029D13CA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42076334" w:rsidP="00D63236" w:rsidRDefault="42076334" w14:paraId="79238033" w14:textId="42BBCE5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2:</w:t>
            </w:r>
          </w:p>
          <w:p w:rsidRPr="004D314E" w:rsidR="00BA74B2" w:rsidP="00D63236" w:rsidRDefault="1134DD2C" w14:paraId="62E7B53C" w14:textId="0B6F2ED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At power system level:</w:t>
            </w:r>
            <w:r w:rsidRPr="7D674FD9" w:rsidR="089512EF">
              <w:rPr>
                <w:sz w:val="20"/>
                <w:szCs w:val="20"/>
                <w:lang w:val="en-US"/>
              </w:rPr>
              <w:t xml:space="preserve"> </w:t>
            </w:r>
            <w:r w:rsidRPr="7D674FD9" w:rsidR="79578301">
              <w:rPr>
                <w:sz w:val="20"/>
                <w:szCs w:val="20"/>
                <w:lang w:val="en-US"/>
              </w:rPr>
              <w:t>Frequency variation</w:t>
            </w:r>
            <w:r w:rsidRPr="7D674FD9" w:rsidR="268868A2">
              <w:rPr>
                <w:sz w:val="20"/>
                <w:szCs w:val="20"/>
                <w:lang w:val="en-US"/>
              </w:rPr>
              <w:t xml:space="preserve"> (</w:t>
            </w:r>
            <w:r w:rsidRPr="7D674FD9" w:rsidR="79578301">
              <w:rPr>
                <w:sz w:val="20"/>
                <w:szCs w:val="20"/>
                <w:lang w:val="en-US"/>
              </w:rPr>
              <w:t>ROCOF</w:t>
            </w:r>
            <w:r w:rsidRPr="7D674FD9" w:rsidR="3A671D33">
              <w:rPr>
                <w:sz w:val="20"/>
                <w:szCs w:val="20"/>
                <w:lang w:val="en-US"/>
              </w:rPr>
              <w:t xml:space="preserve">, </w:t>
            </w:r>
            <w:r w:rsidRPr="7D674FD9" w:rsidR="79578301">
              <w:rPr>
                <w:sz w:val="20"/>
                <w:szCs w:val="20"/>
                <w:lang w:val="en-US"/>
              </w:rPr>
              <w:t>Frequency nadir</w:t>
            </w:r>
            <w:r w:rsidRPr="7D674FD9" w:rsidR="0BBD9EEF">
              <w:rPr>
                <w:sz w:val="20"/>
                <w:szCs w:val="20"/>
                <w:lang w:val="en-US"/>
              </w:rPr>
              <w:t>,</w:t>
            </w:r>
            <w:r w:rsidRPr="7D674FD9" w:rsidR="10F71138">
              <w:rPr>
                <w:sz w:val="20"/>
                <w:szCs w:val="20"/>
                <w:lang w:val="en-US"/>
              </w:rPr>
              <w:t xml:space="preserve"> Steady State frequency</w:t>
            </w:r>
            <w:r w:rsidRPr="7D674FD9" w:rsidR="1130DB15">
              <w:rPr>
                <w:sz w:val="20"/>
                <w:szCs w:val="20"/>
                <w:lang w:val="en-US"/>
              </w:rPr>
              <w:t>, time recovery</w:t>
            </w:r>
            <w:r w:rsidRPr="7D674FD9" w:rsidR="10F71138">
              <w:rPr>
                <w:sz w:val="20"/>
                <w:szCs w:val="20"/>
                <w:lang w:val="en-US"/>
              </w:rPr>
              <w:t>)</w:t>
            </w:r>
            <w:r w:rsidR="007015D3">
              <w:rPr>
                <w:sz w:val="20"/>
                <w:szCs w:val="20"/>
                <w:lang w:val="en-US"/>
              </w:rPr>
              <w:t>.</w:t>
            </w:r>
            <w:r w:rsidRPr="7D674FD9" w:rsidR="10F71138">
              <w:rPr>
                <w:sz w:val="20"/>
                <w:szCs w:val="20"/>
                <w:lang w:val="en-US"/>
              </w:rPr>
              <w:t xml:space="preserve"> </w:t>
            </w:r>
            <w:r w:rsidRPr="7D674FD9" w:rsidR="0BBD9EEF">
              <w:rPr>
                <w:sz w:val="20"/>
                <w:szCs w:val="20"/>
                <w:lang w:val="en-US"/>
              </w:rPr>
              <w:t xml:space="preserve"> </w:t>
            </w:r>
            <w:r w:rsidRPr="7D674FD9" w:rsidR="4A2330C2">
              <w:rPr>
                <w:sz w:val="20"/>
                <w:szCs w:val="20"/>
                <w:lang w:val="en-US"/>
              </w:rPr>
              <w:t xml:space="preserve"> </w:t>
            </w:r>
          </w:p>
          <w:p w:rsidRPr="004D314E" w:rsidR="00BA74B2" w:rsidP="00D63236" w:rsidRDefault="70834DAD" w14:paraId="4B94D5A5" w14:textId="06AEE90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BBA6390">
              <w:rPr>
                <w:sz w:val="20"/>
                <w:szCs w:val="20"/>
                <w:lang w:val="en-US"/>
              </w:rPr>
              <w:lastRenderedPageBreak/>
              <w:t xml:space="preserve">At component level: </w:t>
            </w:r>
            <w:r w:rsidRPr="0BBA6390" w:rsidR="3AF0FD7A">
              <w:rPr>
                <w:sz w:val="20"/>
                <w:szCs w:val="20"/>
                <w:lang w:val="en-US"/>
              </w:rPr>
              <w:t>Speed of response</w:t>
            </w:r>
            <w:r w:rsidRPr="0BBA6390" w:rsidR="01C777CF">
              <w:rPr>
                <w:sz w:val="20"/>
                <w:szCs w:val="20"/>
                <w:lang w:val="en-US"/>
              </w:rPr>
              <w:t xml:space="preserve">, </w:t>
            </w:r>
            <w:proofErr w:type="gramStart"/>
            <w:r w:rsidRPr="0BBA6390" w:rsidR="01C777CF">
              <w:rPr>
                <w:sz w:val="20"/>
                <w:szCs w:val="20"/>
                <w:lang w:val="en-US"/>
              </w:rPr>
              <w:t>Settling</w:t>
            </w:r>
            <w:proofErr w:type="gramEnd"/>
            <w:r w:rsidRPr="0BBA6390" w:rsidR="01C777CF">
              <w:rPr>
                <w:sz w:val="20"/>
                <w:szCs w:val="20"/>
                <w:lang w:val="en-US"/>
              </w:rPr>
              <w:t xml:space="preserve"> time</w:t>
            </w:r>
            <w:r w:rsidRPr="0BBA6390" w:rsidR="15BB3BB2">
              <w:rPr>
                <w:sz w:val="20"/>
                <w:szCs w:val="20"/>
                <w:lang w:val="en-US"/>
              </w:rPr>
              <w:t>, Power Overshoot</w:t>
            </w:r>
            <w:r w:rsidRPr="0BBA6390" w:rsidR="29495470">
              <w:rPr>
                <w:sz w:val="20"/>
                <w:szCs w:val="20"/>
                <w:lang w:val="en-US"/>
              </w:rPr>
              <w:t xml:space="preserve">, support duration, </w:t>
            </w:r>
            <w:r w:rsidRPr="0BBA6390" w:rsidR="6DF679C9">
              <w:rPr>
                <w:sz w:val="20"/>
                <w:szCs w:val="20"/>
                <w:lang w:val="en-US"/>
              </w:rPr>
              <w:t xml:space="preserve">max power undershoot during </w:t>
            </w:r>
            <w:r w:rsidRPr="0BBA6390" w:rsidR="29495470">
              <w:rPr>
                <w:sz w:val="20"/>
                <w:szCs w:val="20"/>
                <w:lang w:val="en-US"/>
              </w:rPr>
              <w:t>recovery</w:t>
            </w:r>
          </w:p>
        </w:tc>
      </w:tr>
      <w:tr w:rsidRPr="004D314E" w:rsidR="00BA74B2" w:rsidTr="00610588" w14:paraId="645103E4" w14:textId="77777777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00BA74B2" w14:paraId="3DEEC669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006164E4" w14:paraId="284AF80E" w14:textId="7C284F06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 w:rsidR="00BD62A6">
              <w:rPr>
                <w:b/>
                <w:sz w:val="20"/>
                <w:szCs w:val="20"/>
                <w:lang w:val="en-US"/>
              </w:rPr>
              <w:t xml:space="preserve"> </w:t>
            </w:r>
            <w:r w:rsidR="00BD62A6">
              <w:rPr>
                <w:bCs/>
                <w:i/>
                <w:iCs/>
                <w:sz w:val="20"/>
                <w:szCs w:val="20"/>
              </w:rPr>
              <w:t>(VA)</w:t>
            </w:r>
          </w:p>
          <w:p w:rsidRPr="004D314E" w:rsidR="00BA74B2" w:rsidP="00D63236" w:rsidRDefault="00BA74B2" w14:paraId="1A563622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627E03" w:rsidP="00D63236" w:rsidRDefault="03627E03" w14:paraId="6347C3C7" w14:textId="25E97B8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1:</w:t>
            </w:r>
          </w:p>
          <w:p w:rsidR="03627E03" w:rsidP="00D63236" w:rsidRDefault="03627E03" w14:paraId="1D2EF89B" w14:textId="37E2C8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95E398B">
              <w:rPr>
                <w:sz w:val="20"/>
                <w:szCs w:val="20"/>
                <w:lang w:val="en-US"/>
              </w:rPr>
              <w:t xml:space="preserve">Frequency variation, </w:t>
            </w:r>
            <w:r w:rsidRPr="695E398B" w:rsidR="3117F93E">
              <w:rPr>
                <w:sz w:val="20"/>
                <w:szCs w:val="20"/>
                <w:lang w:val="en-US"/>
              </w:rPr>
              <w:t>p</w:t>
            </w:r>
            <w:r w:rsidRPr="695E398B" w:rsidR="0DDBA114">
              <w:rPr>
                <w:sz w:val="20"/>
                <w:szCs w:val="20"/>
                <w:lang w:val="en-US"/>
              </w:rPr>
              <w:t>ower</w:t>
            </w:r>
            <w:r w:rsidRPr="695E398B">
              <w:rPr>
                <w:sz w:val="20"/>
                <w:szCs w:val="20"/>
                <w:lang w:val="en-US"/>
              </w:rPr>
              <w:t xml:space="preserve"> set-point, </w:t>
            </w:r>
            <w:r w:rsidRPr="695E398B" w:rsidR="61C1F5CF">
              <w:rPr>
                <w:sz w:val="20"/>
                <w:szCs w:val="20"/>
                <w:lang w:val="en-US"/>
              </w:rPr>
              <w:t xml:space="preserve">voltage and current harmonics, </w:t>
            </w:r>
            <w:r w:rsidRPr="695E398B">
              <w:rPr>
                <w:sz w:val="20"/>
                <w:szCs w:val="20"/>
                <w:lang w:val="en-US"/>
              </w:rPr>
              <w:t>meas</w:t>
            </w:r>
            <w:r w:rsidRPr="695E398B" w:rsidR="77BC4FEE">
              <w:rPr>
                <w:sz w:val="20"/>
                <w:szCs w:val="20"/>
                <w:lang w:val="en-US"/>
              </w:rPr>
              <w:t>ures accuracy</w:t>
            </w:r>
            <w:r w:rsidRPr="695E398B" w:rsidR="73F34E06">
              <w:rPr>
                <w:sz w:val="20"/>
                <w:szCs w:val="20"/>
                <w:lang w:val="en-US"/>
              </w:rPr>
              <w:t>.</w:t>
            </w:r>
          </w:p>
          <w:p w:rsidR="7D674FD9" w:rsidP="00D63236" w:rsidRDefault="7D674FD9" w14:paraId="7E82827E" w14:textId="11552943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779C779C" w:rsidP="00D63236" w:rsidRDefault="779C779C" w14:paraId="7E9C43F7" w14:textId="7D57C43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 w:rsidR="7D8019C0">
              <w:rPr>
                <w:sz w:val="20"/>
                <w:szCs w:val="20"/>
                <w:lang w:val="en-US"/>
              </w:rPr>
              <w:t xml:space="preserve"> 2</w:t>
            </w:r>
            <w:r w:rsidRPr="7D674FD9">
              <w:rPr>
                <w:sz w:val="20"/>
                <w:szCs w:val="20"/>
                <w:lang w:val="en-US"/>
              </w:rPr>
              <w:t>:</w:t>
            </w:r>
          </w:p>
          <w:p w:rsidRPr="004D314E" w:rsidR="00BA74B2" w:rsidP="00D63236" w:rsidRDefault="0463AE4D" w14:paraId="3656B9AB" w14:textId="105F49E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Mechanical Inertia, Non-controllable DER production and load consumption, grid parameter</w:t>
            </w:r>
            <w:r w:rsidRPr="4B32EA91" w:rsidR="4839F1FA">
              <w:rPr>
                <w:sz w:val="20"/>
                <w:szCs w:val="20"/>
                <w:lang w:val="en-US"/>
              </w:rPr>
              <w:t>s</w:t>
            </w:r>
            <w:r w:rsidRPr="4B32EA91" w:rsidR="43859542">
              <w:rPr>
                <w:sz w:val="20"/>
                <w:szCs w:val="20"/>
                <w:lang w:val="en-US"/>
              </w:rPr>
              <w:t>, communication and controller delay</w:t>
            </w:r>
            <w:r w:rsidRPr="4B32EA91" w:rsidR="4BE01D8C">
              <w:rPr>
                <w:sz w:val="20"/>
                <w:szCs w:val="20"/>
                <w:lang w:val="en-US"/>
              </w:rPr>
              <w:t xml:space="preserve">, interaction between each power converter providing FFR </w:t>
            </w:r>
            <w:r w:rsidRPr="4B32EA91" w:rsidR="00BA74B2">
              <w:rPr>
                <w:sz w:val="20"/>
                <w:szCs w:val="20"/>
                <w:lang w:val="en-US"/>
              </w:rPr>
              <w:t xml:space="preserve">and SI </w:t>
            </w:r>
            <w:r w:rsidRPr="4B32EA91" w:rsidR="4BE01D8C">
              <w:rPr>
                <w:sz w:val="20"/>
                <w:szCs w:val="20"/>
                <w:lang w:val="en-US"/>
              </w:rPr>
              <w:t>and other components</w:t>
            </w:r>
            <w:r w:rsidRPr="4B32EA91" w:rsidR="022678B5">
              <w:rPr>
                <w:sz w:val="20"/>
                <w:szCs w:val="20"/>
                <w:lang w:val="en-US"/>
              </w:rPr>
              <w:t>.</w:t>
            </w:r>
          </w:p>
        </w:tc>
      </w:tr>
      <w:tr w:rsidRPr="004D314E" w:rsidR="00BA74B2" w:rsidTr="00610588" w14:paraId="3DF61176" w14:textId="77777777">
        <w:trPr>
          <w:jc w:val="center"/>
        </w:trPr>
        <w:tc>
          <w:tcPr>
            <w:tcW w:w="233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D314E" w:rsidR="00BA74B2" w:rsidP="00D63236" w:rsidRDefault="00BA74B2" w14:paraId="45FB0818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2922" w:rsidP="00D63236" w:rsidRDefault="006164E4" w14:paraId="17E85C89" w14:textId="1431C53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Pr="004D314E" w:rsidR="00BA74B2">
              <w:rPr>
                <w:b/>
                <w:sz w:val="20"/>
                <w:szCs w:val="20"/>
                <w:lang w:val="en-US"/>
              </w:rPr>
              <w:t>ttributes</w:t>
            </w:r>
            <w:r w:rsidR="00A34237">
              <w:rPr>
                <w:sz w:val="20"/>
                <w:szCs w:val="20"/>
                <w:lang w:val="en-US"/>
              </w:rPr>
              <w:t xml:space="preserve"> </w:t>
            </w:r>
            <w:r w:rsidR="00A34237">
              <w:rPr>
                <w:bCs/>
                <w:i/>
                <w:iCs/>
                <w:sz w:val="20"/>
                <w:szCs w:val="20"/>
              </w:rPr>
              <w:t>(QA)</w:t>
            </w:r>
          </w:p>
          <w:p w:rsidRPr="004D314E" w:rsidR="00BA74B2" w:rsidP="00D63236" w:rsidRDefault="00BA74B2" w14:paraId="261D27FC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F7686C5" w:rsidP="00D63236" w:rsidRDefault="5F7686C5" w14:paraId="486D214D" w14:textId="038FF52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4B32EA91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4B32EA91">
              <w:rPr>
                <w:sz w:val="20"/>
                <w:szCs w:val="20"/>
                <w:lang w:val="en-US"/>
              </w:rPr>
              <w:t xml:space="preserve"> 1:</w:t>
            </w:r>
          </w:p>
          <w:p w:rsidR="28FF53CD" w:rsidP="00D63236" w:rsidRDefault="28FF53CD" w14:paraId="0D0ACD65" w14:textId="134DB037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B32EA91">
              <w:rPr>
                <w:i/>
                <w:iCs/>
                <w:sz w:val="20"/>
                <w:szCs w:val="20"/>
                <w:lang w:val="en-US"/>
              </w:rPr>
              <w:t>Pass/fail criteria:</w:t>
            </w:r>
          </w:p>
          <w:p w:rsidR="5F7686C5" w:rsidP="00D63236" w:rsidRDefault="5F7686C5" w14:paraId="05D26EBD" w14:textId="173BEB7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Arial" w:cs="Arial"/>
                <w:szCs w:val="20"/>
              </w:rPr>
            </w:pPr>
            <w:r w:rsidRPr="695E398B">
              <w:rPr>
                <w:szCs w:val="20"/>
              </w:rPr>
              <w:t xml:space="preserve">All the specification listed in the </w:t>
            </w:r>
            <w:proofErr w:type="spellStart"/>
            <w:r w:rsidRPr="695E398B">
              <w:rPr>
                <w:szCs w:val="20"/>
              </w:rPr>
              <w:t>FuI</w:t>
            </w:r>
            <w:proofErr w:type="spellEnd"/>
            <w:r w:rsidRPr="695E398B">
              <w:rPr>
                <w:szCs w:val="20"/>
              </w:rPr>
              <w:t xml:space="preserve"> field. </w:t>
            </w:r>
          </w:p>
          <w:p w:rsidR="38DB80DB" w:rsidP="00D63236" w:rsidRDefault="38DB80DB" w14:paraId="5CAB6281" w14:textId="6FE585E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Arial" w:cs="Arial"/>
                <w:szCs w:val="20"/>
              </w:rPr>
            </w:pPr>
            <w:r w:rsidRPr="695E398B">
              <w:rPr>
                <w:szCs w:val="20"/>
              </w:rPr>
              <w:t>System fail (one or more components disconnected)</w:t>
            </w:r>
          </w:p>
          <w:p w:rsidR="7D674FD9" w:rsidP="00D63236" w:rsidRDefault="79ACC4D4" w14:paraId="36DA4515" w14:textId="6699D48E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B32EA91">
              <w:rPr>
                <w:i/>
                <w:iCs/>
                <w:sz w:val="20"/>
                <w:szCs w:val="20"/>
                <w:lang w:val="en-US"/>
              </w:rPr>
              <w:t>Quality attributes:</w:t>
            </w:r>
          </w:p>
          <w:p w:rsidR="79ACC4D4" w:rsidP="00D63236" w:rsidRDefault="79ACC4D4" w14:paraId="667A3E9B" w14:textId="5B47C1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i/>
                <w:iCs/>
                <w:szCs w:val="20"/>
              </w:rPr>
            </w:pPr>
            <w:r w:rsidRPr="695E398B">
              <w:rPr>
                <w:szCs w:val="20"/>
              </w:rPr>
              <w:t>Sampling time: 100 µs</w:t>
            </w:r>
          </w:p>
          <w:p w:rsidR="364C7503" w:rsidP="00D63236" w:rsidRDefault="364C7503" w14:paraId="33180337" w14:textId="3E308F1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/>
                <w:iCs/>
                <w:szCs w:val="20"/>
              </w:rPr>
            </w:pPr>
            <w:r w:rsidRPr="695E398B">
              <w:rPr>
                <w:szCs w:val="20"/>
              </w:rPr>
              <w:t xml:space="preserve">Resolution: frequency 0.01 Hz, voltage </w:t>
            </w:r>
            <w:r w:rsidRPr="695E398B" w:rsidR="284E78A6">
              <w:rPr>
                <w:szCs w:val="20"/>
              </w:rPr>
              <w:t xml:space="preserve">0.001 </w:t>
            </w:r>
            <w:proofErr w:type="spellStart"/>
            <w:r w:rsidRPr="695E398B" w:rsidR="284E78A6">
              <w:rPr>
                <w:szCs w:val="20"/>
              </w:rPr>
              <w:t>pu</w:t>
            </w:r>
            <w:proofErr w:type="spellEnd"/>
            <w:r w:rsidRPr="695E398B" w:rsidR="284E78A6">
              <w:rPr>
                <w:szCs w:val="20"/>
              </w:rPr>
              <w:t xml:space="preserve"> </w:t>
            </w:r>
            <w:r w:rsidRPr="695E398B">
              <w:rPr>
                <w:szCs w:val="20"/>
              </w:rPr>
              <w:t xml:space="preserve">and current 0.01 </w:t>
            </w:r>
            <w:proofErr w:type="spellStart"/>
            <w:r w:rsidRPr="695E398B">
              <w:rPr>
                <w:szCs w:val="20"/>
              </w:rPr>
              <w:t>pu</w:t>
            </w:r>
            <w:proofErr w:type="spellEnd"/>
          </w:p>
          <w:p w:rsidR="6F0EF5F2" w:rsidP="00D63236" w:rsidRDefault="6F0EF5F2" w14:paraId="45680E71" w14:textId="61FBAE0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/>
                <w:iCs/>
                <w:szCs w:val="20"/>
              </w:rPr>
            </w:pPr>
            <w:r w:rsidRPr="4B32EA91">
              <w:rPr>
                <w:szCs w:val="20"/>
              </w:rPr>
              <w:t xml:space="preserve">Measurement point: one for each </w:t>
            </w:r>
            <w:r w:rsidRPr="4B32EA91" w:rsidR="007015D3">
              <w:rPr>
                <w:szCs w:val="20"/>
              </w:rPr>
              <w:t>resource</w:t>
            </w:r>
          </w:p>
          <w:p w:rsidR="1B50ED1C" w:rsidP="00D63236" w:rsidRDefault="1B50ED1C" w14:paraId="3208F3E4" w14:textId="768D6078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0445C8D" w:rsidP="00D63236" w:rsidRDefault="2415FDE6" w14:paraId="4E6DED94" w14:textId="77777777">
            <w:pPr>
              <w:pStyle w:val="ListParagraph"/>
              <w:spacing w:line="276" w:lineRule="auto"/>
              <w:ind w:left="0"/>
              <w:rPr>
                <w:szCs w:val="20"/>
              </w:rPr>
            </w:pPr>
            <w:r w:rsidRPr="4B32EA91">
              <w:rPr>
                <w:szCs w:val="20"/>
              </w:rPr>
              <w:t xml:space="preserve">For </w:t>
            </w:r>
            <w:proofErr w:type="spellStart"/>
            <w:r w:rsidRPr="4B32EA91">
              <w:rPr>
                <w:szCs w:val="20"/>
              </w:rPr>
              <w:t>PoI</w:t>
            </w:r>
            <w:proofErr w:type="spellEnd"/>
            <w:r w:rsidRPr="4B32EA91">
              <w:rPr>
                <w:szCs w:val="20"/>
              </w:rPr>
              <w:t xml:space="preserve"> </w:t>
            </w:r>
            <w:r w:rsidRPr="4B32EA91" w:rsidR="521DCFA3">
              <w:rPr>
                <w:szCs w:val="20"/>
              </w:rPr>
              <w:t>2</w:t>
            </w:r>
            <w:r w:rsidRPr="4B32EA91">
              <w:rPr>
                <w:szCs w:val="20"/>
              </w:rPr>
              <w:t>:</w:t>
            </w:r>
          </w:p>
          <w:p w:rsidR="00445C8D" w:rsidP="00D63236" w:rsidRDefault="42186DE5" w14:paraId="3B9C900C" w14:textId="77777777">
            <w:pPr>
              <w:pStyle w:val="ListParagraph"/>
              <w:spacing w:line="276" w:lineRule="auto"/>
              <w:ind w:left="0"/>
              <w:rPr>
                <w:i/>
                <w:iCs/>
                <w:szCs w:val="20"/>
              </w:rPr>
            </w:pPr>
            <w:r w:rsidRPr="4B32EA91">
              <w:rPr>
                <w:i/>
                <w:iCs/>
                <w:szCs w:val="20"/>
              </w:rPr>
              <w:t>Pass/fail criteria:</w:t>
            </w:r>
          </w:p>
          <w:p w:rsidRPr="004D314E" w:rsidR="00BA74B2" w:rsidP="00D63236" w:rsidRDefault="46F4E5D1" w14:paraId="13B1D88B" w14:textId="6A4030C9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eastAsia="Arial" w:cs="Arial"/>
                <w:i/>
                <w:iCs/>
                <w:szCs w:val="20"/>
              </w:rPr>
            </w:pPr>
            <w:r w:rsidRPr="4B32EA91">
              <w:rPr>
                <w:szCs w:val="20"/>
              </w:rPr>
              <w:t>Frequency nadir</w:t>
            </w:r>
            <w:r w:rsidRPr="4B32EA91" w:rsidR="6B283CAC">
              <w:rPr>
                <w:szCs w:val="20"/>
              </w:rPr>
              <w:t>:</w:t>
            </w:r>
            <w:r w:rsidRPr="4B32EA91">
              <w:rPr>
                <w:szCs w:val="20"/>
              </w:rPr>
              <w:t xml:space="preserve"> 48 Hz </w:t>
            </w:r>
          </w:p>
          <w:p w:rsidRPr="004D314E" w:rsidR="00BA74B2" w:rsidP="00D63236" w:rsidRDefault="7F418F88" w14:paraId="4DB0AA25" w14:textId="0C0F722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eastAsia="Arial" w:cs="Arial"/>
                <w:szCs w:val="20"/>
              </w:rPr>
            </w:pPr>
            <w:r w:rsidRPr="4B32EA91">
              <w:rPr>
                <w:szCs w:val="20"/>
              </w:rPr>
              <w:t>System fail (one or more components disconnected)</w:t>
            </w:r>
          </w:p>
          <w:p w:rsidRPr="004D314E" w:rsidR="00BA74B2" w:rsidP="00D63236" w:rsidRDefault="12E8B1FF" w14:paraId="530FBD72" w14:textId="6699D48E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695E398B">
              <w:rPr>
                <w:i/>
                <w:iCs/>
                <w:sz w:val="20"/>
                <w:szCs w:val="20"/>
                <w:lang w:val="en-US"/>
              </w:rPr>
              <w:t>Quality attributes:</w:t>
            </w:r>
          </w:p>
          <w:p w:rsidRPr="004D314E" w:rsidR="00BA74B2" w:rsidP="00D63236" w:rsidRDefault="12E8B1FF" w14:paraId="2A7F9126" w14:textId="5B47C1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eastAsia="Arial" w:cs="Arial"/>
                <w:i/>
                <w:iCs/>
                <w:szCs w:val="20"/>
              </w:rPr>
            </w:pPr>
            <w:r w:rsidRPr="695E398B">
              <w:rPr>
                <w:szCs w:val="20"/>
              </w:rPr>
              <w:t>Sampling time: 100 µs</w:t>
            </w:r>
          </w:p>
          <w:p w:rsidRPr="004D314E" w:rsidR="00BA74B2" w:rsidP="00D63236" w:rsidRDefault="12E8B1FF" w14:paraId="6E9F3883" w14:textId="3E308F1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/>
                <w:iCs/>
                <w:szCs w:val="20"/>
              </w:rPr>
            </w:pPr>
            <w:r w:rsidRPr="695E398B">
              <w:rPr>
                <w:szCs w:val="20"/>
              </w:rPr>
              <w:t xml:space="preserve">Resolution: frequency 0.01 Hz, voltage 0.001 </w:t>
            </w:r>
            <w:proofErr w:type="spellStart"/>
            <w:r w:rsidRPr="695E398B">
              <w:rPr>
                <w:szCs w:val="20"/>
              </w:rPr>
              <w:t>pu</w:t>
            </w:r>
            <w:proofErr w:type="spellEnd"/>
            <w:r w:rsidRPr="695E398B">
              <w:rPr>
                <w:szCs w:val="20"/>
              </w:rPr>
              <w:t xml:space="preserve"> and current 0.01 </w:t>
            </w:r>
            <w:proofErr w:type="spellStart"/>
            <w:r w:rsidRPr="695E398B">
              <w:rPr>
                <w:szCs w:val="20"/>
              </w:rPr>
              <w:t>pu</w:t>
            </w:r>
            <w:proofErr w:type="spellEnd"/>
          </w:p>
          <w:p w:rsidRPr="004D314E" w:rsidR="00BA74B2" w:rsidP="00D63236" w:rsidRDefault="12E8B1FF" w14:paraId="049F31CB" w14:textId="430102E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i/>
                <w:iCs/>
                <w:szCs w:val="20"/>
              </w:rPr>
            </w:pPr>
            <w:r w:rsidRPr="695E398B">
              <w:rPr>
                <w:szCs w:val="20"/>
              </w:rPr>
              <w:t xml:space="preserve">Measurement point: one for each </w:t>
            </w:r>
            <w:r w:rsidRPr="695E398B" w:rsidR="00445C8D">
              <w:rPr>
                <w:szCs w:val="20"/>
              </w:rPr>
              <w:t>resource</w:t>
            </w:r>
          </w:p>
        </w:tc>
      </w:tr>
    </w:tbl>
    <w:p w:rsidRPr="004D314E" w:rsidR="00E32755" w:rsidP="00D63236" w:rsidRDefault="00E32755" w14:paraId="53128261" w14:textId="77777777">
      <w:pPr>
        <w:spacing w:line="276" w:lineRule="auto"/>
        <w:rPr>
          <w:sz w:val="20"/>
          <w:szCs w:val="20"/>
        </w:rPr>
      </w:pPr>
    </w:p>
    <w:p w:rsidR="00316F83" w:rsidP="00D63236" w:rsidRDefault="00316F83" w14:paraId="62486C05" w14:textId="77777777">
      <w:pPr>
        <w:spacing w:line="276" w:lineRule="auto"/>
        <w:jc w:val="center"/>
        <w:rPr>
          <w:b/>
          <w:sz w:val="24"/>
          <w:lang w:val="en-US"/>
        </w:rPr>
      </w:pPr>
    </w:p>
    <w:p w:rsidR="00D63236" w:rsidP="00D63236" w:rsidRDefault="00D63236" w14:paraId="250CEC2E" w14:textId="77777777">
      <w:pPr>
        <w:pStyle w:val="NormalWeb"/>
        <w:spacing w:before="0" w:beforeAutospacing="0" w:after="0" w:afterAutospacing="0" w:line="276" w:lineRule="auto"/>
        <w:jc w:val="center"/>
        <w:rPr>
          <w:rFonts w:cs="Arial"/>
          <w:b/>
          <w:bCs/>
          <w:sz w:val="24"/>
        </w:rPr>
        <w:sectPr w:rsidR="00D63236" w:rsidSect="005F33F1">
          <w:headerReference w:type="default" r:id="rId18"/>
          <w:footerReference w:type="default" r:id="rId19"/>
          <w:pgSz w:w="11906" w:h="16838" w:orient="portrait"/>
          <w:pgMar w:top="1418" w:right="1134" w:bottom="1418" w:left="1134" w:header="709" w:footer="709" w:gutter="0"/>
          <w:cols w:space="708"/>
          <w:docGrid w:linePitch="360"/>
        </w:sectPr>
      </w:pPr>
    </w:p>
    <w:p w:rsidRPr="00555E76" w:rsidR="00297971" w:rsidP="00D63236" w:rsidRDefault="00297971" w14:paraId="50B7A781" w14:textId="61D78B6E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lastRenderedPageBreak/>
        <w:t>Qualification Strategy</w:t>
      </w:r>
    </w:p>
    <w:p w:rsidR="3CAAAFFC" w:rsidP="00D63236" w:rsidRDefault="3CAAAFFC" w14:paraId="61C6AB60" w14:textId="4941B03D">
      <w:pPr>
        <w:pStyle w:val="NormalWeb"/>
        <w:spacing w:before="0" w:beforeAutospacing="0" w:after="0" w:afterAutospacing="0" w:line="276" w:lineRule="auto"/>
        <w:jc w:val="left"/>
        <w:rPr>
          <w:rFonts w:cs="Arial"/>
          <w:i/>
          <w:iCs/>
          <w:sz w:val="20"/>
          <w:szCs w:val="20"/>
        </w:rPr>
      </w:pPr>
    </w:p>
    <w:p w:rsidR="400297D7" w:rsidP="00D63236" w:rsidRDefault="400297D7" w14:paraId="608CE7A1" w14:textId="08357EEB">
      <w:pPr>
        <w:pStyle w:val="NormalWeb"/>
        <w:spacing w:before="0" w:beforeAutospacing="0" w:after="0" w:afterAutospacing="0" w:line="276" w:lineRule="auto"/>
        <w:rPr>
          <w:rFonts w:cs="Arial"/>
          <w:sz w:val="20"/>
          <w:szCs w:val="20"/>
        </w:rPr>
      </w:pPr>
      <w:r w:rsidRPr="1B50ED1C">
        <w:rPr>
          <w:rFonts w:cs="Arial"/>
          <w:sz w:val="20"/>
          <w:szCs w:val="20"/>
        </w:rPr>
        <w:t xml:space="preserve">Two </w:t>
      </w:r>
      <w:r w:rsidRPr="1B50ED1C" w:rsidR="368ADE7D">
        <w:rPr>
          <w:rFonts w:cs="Arial"/>
          <w:sz w:val="20"/>
          <w:szCs w:val="20"/>
        </w:rPr>
        <w:t>test specification</w:t>
      </w:r>
      <w:r w:rsidRPr="1B50ED1C" w:rsidR="78E6C9F2">
        <w:rPr>
          <w:rFonts w:cs="Arial"/>
          <w:sz w:val="20"/>
          <w:szCs w:val="20"/>
        </w:rPr>
        <w:t>s</w:t>
      </w:r>
      <w:r w:rsidRPr="1B50ED1C" w:rsidR="368ADE7D">
        <w:rPr>
          <w:rFonts w:cs="Arial"/>
          <w:sz w:val="20"/>
          <w:szCs w:val="20"/>
        </w:rPr>
        <w:t xml:space="preserve"> will be implemented: </w:t>
      </w:r>
      <w:r w:rsidRPr="1B50ED1C" w:rsidR="5F90E863">
        <w:rPr>
          <w:rFonts w:cs="Arial"/>
          <w:sz w:val="20"/>
          <w:szCs w:val="20"/>
        </w:rPr>
        <w:t xml:space="preserve">one </w:t>
      </w:r>
      <w:r w:rsidRPr="1B50ED1C" w:rsidR="2914DE58">
        <w:rPr>
          <w:rFonts w:cs="Arial"/>
          <w:sz w:val="20"/>
          <w:szCs w:val="20"/>
        </w:rPr>
        <w:t xml:space="preserve">for </w:t>
      </w:r>
      <w:r w:rsidRPr="1B50ED1C" w:rsidR="689B989E">
        <w:rPr>
          <w:rFonts w:cs="Arial"/>
          <w:sz w:val="20"/>
          <w:szCs w:val="20"/>
        </w:rPr>
        <w:t xml:space="preserve">verifying </w:t>
      </w:r>
      <w:r w:rsidRPr="1B50ED1C" w:rsidR="2914DE58">
        <w:rPr>
          <w:rFonts w:cs="Arial"/>
          <w:sz w:val="20"/>
          <w:szCs w:val="20"/>
        </w:rPr>
        <w:t xml:space="preserve">the FFR </w:t>
      </w:r>
      <w:r w:rsidRPr="1B50ED1C">
        <w:rPr>
          <w:rFonts w:cs="Arial"/>
          <w:sz w:val="20"/>
          <w:szCs w:val="20"/>
        </w:rPr>
        <w:t xml:space="preserve">and SI </w:t>
      </w:r>
      <w:r w:rsidRPr="1B50ED1C" w:rsidR="2914DE58">
        <w:rPr>
          <w:rFonts w:cs="Arial"/>
          <w:sz w:val="20"/>
          <w:szCs w:val="20"/>
        </w:rPr>
        <w:t xml:space="preserve">control </w:t>
      </w:r>
      <w:r w:rsidRPr="1B50ED1C" w:rsidR="0D76B4AF">
        <w:rPr>
          <w:rFonts w:cs="Arial"/>
          <w:sz w:val="20"/>
          <w:szCs w:val="20"/>
        </w:rPr>
        <w:t xml:space="preserve">in case of the power converter is independent from other components </w:t>
      </w:r>
      <w:r w:rsidRPr="1B50ED1C" w:rsidR="2914DE58">
        <w:rPr>
          <w:rFonts w:cs="Arial"/>
          <w:sz w:val="20"/>
          <w:szCs w:val="20"/>
        </w:rPr>
        <w:t xml:space="preserve">and </w:t>
      </w:r>
      <w:r w:rsidRPr="1B50ED1C" w:rsidR="368ADE7D">
        <w:rPr>
          <w:rFonts w:cs="Arial"/>
          <w:sz w:val="20"/>
          <w:szCs w:val="20"/>
        </w:rPr>
        <w:t xml:space="preserve">one for the </w:t>
      </w:r>
      <w:r w:rsidRPr="1B50ED1C" w:rsidR="08C96B35">
        <w:rPr>
          <w:rFonts w:cs="Arial"/>
          <w:sz w:val="20"/>
          <w:szCs w:val="20"/>
        </w:rPr>
        <w:t xml:space="preserve">verification of the </w:t>
      </w:r>
      <w:proofErr w:type="spellStart"/>
      <w:r w:rsidRPr="1B50ED1C" w:rsidR="08C96B35">
        <w:rPr>
          <w:rFonts w:cs="Arial"/>
          <w:sz w:val="20"/>
          <w:szCs w:val="20"/>
        </w:rPr>
        <w:t>Ou</w:t>
      </w:r>
      <w:r w:rsidR="00445C8D">
        <w:rPr>
          <w:rFonts w:cs="Arial"/>
          <w:sz w:val="20"/>
          <w:szCs w:val="20"/>
        </w:rPr>
        <w:t>I</w:t>
      </w:r>
      <w:proofErr w:type="spellEnd"/>
      <w:r w:rsidRPr="1B50ED1C" w:rsidR="08C96B35">
        <w:rPr>
          <w:rFonts w:cs="Arial"/>
          <w:sz w:val="20"/>
          <w:szCs w:val="20"/>
        </w:rPr>
        <w:t xml:space="preserve"> in case of interaction with other grid components and </w:t>
      </w:r>
      <w:r w:rsidRPr="1B50ED1C" w:rsidR="7E9FE8ED">
        <w:rPr>
          <w:rFonts w:cs="Arial"/>
          <w:sz w:val="20"/>
          <w:szCs w:val="20"/>
        </w:rPr>
        <w:t>validation</w:t>
      </w:r>
      <w:r w:rsidRPr="1B50ED1C" w:rsidR="368ADE7D">
        <w:rPr>
          <w:rFonts w:cs="Arial"/>
          <w:sz w:val="20"/>
          <w:szCs w:val="20"/>
        </w:rPr>
        <w:t xml:space="preserve"> of the power system stability</w:t>
      </w:r>
      <w:r w:rsidRPr="1B50ED1C" w:rsidR="30244819">
        <w:rPr>
          <w:rFonts w:cs="Arial"/>
          <w:sz w:val="20"/>
          <w:szCs w:val="20"/>
        </w:rPr>
        <w:t>.</w:t>
      </w:r>
    </w:p>
    <w:p w:rsidR="7D674FD9" w:rsidP="00D63236" w:rsidRDefault="7D674FD9" w14:paraId="5B1CA1BE" w14:textId="20A9ED4F">
      <w:pPr>
        <w:spacing w:line="276" w:lineRule="auto"/>
        <w:rPr>
          <w:sz w:val="20"/>
          <w:szCs w:val="20"/>
          <w:lang w:val="en-US"/>
        </w:rPr>
      </w:pPr>
    </w:p>
    <w:p w:rsidR="7F2C5082" w:rsidP="00D63236" w:rsidRDefault="7F2C5082" w14:paraId="6A879A3D" w14:textId="107132A8">
      <w:pPr>
        <w:spacing w:line="276" w:lineRule="auto"/>
        <w:jc w:val="center"/>
        <w:rPr>
          <w:b/>
          <w:bCs/>
          <w:sz w:val="24"/>
          <w:lang w:val="en-US"/>
        </w:rPr>
      </w:pPr>
      <w:r w:rsidRPr="7D674FD9">
        <w:rPr>
          <w:b/>
          <w:bCs/>
          <w:sz w:val="24"/>
          <w:lang w:val="en-US"/>
        </w:rPr>
        <w:t>Test Specification TC</w:t>
      </w:r>
      <w:r w:rsidR="00674D06">
        <w:rPr>
          <w:b/>
          <w:bCs/>
          <w:sz w:val="24"/>
          <w:lang w:val="en-US"/>
        </w:rPr>
        <w:t>14</w:t>
      </w:r>
      <w:r w:rsidRPr="7D674FD9">
        <w:rPr>
          <w:b/>
          <w:bCs/>
          <w:sz w:val="24"/>
          <w:lang w:val="en-US"/>
        </w:rPr>
        <w:t>.TS1</w:t>
      </w:r>
    </w:p>
    <w:p w:rsidR="7D674FD9" w:rsidP="00D63236" w:rsidRDefault="7D674FD9" w14:paraId="0860619B" w14:textId="77777777">
      <w:pPr>
        <w:spacing w:line="276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 w:firstRow="0" w:lastRow="0" w:firstColumn="0" w:lastColumn="0" w:noHBand="0" w:noVBand="1"/>
      </w:tblPr>
      <w:tblGrid>
        <w:gridCol w:w="3369"/>
        <w:gridCol w:w="6113"/>
      </w:tblGrid>
      <w:tr w:rsidR="7D674FD9" w:rsidTr="00610588" w14:paraId="6EC34E96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58C76A7E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Reference to Test Case</w:t>
            </w:r>
          </w:p>
        </w:tc>
        <w:tc>
          <w:tcPr>
            <w:tcW w:w="6113" w:type="dxa"/>
            <w:shd w:val="clear" w:color="auto" w:fill="FFFFFF"/>
          </w:tcPr>
          <w:p w:rsidR="7D674FD9" w:rsidP="00D63236" w:rsidRDefault="7D674FD9" w14:paraId="02120BEC" w14:textId="6353E7B6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7D674FD9">
              <w:rPr>
                <w:i/>
                <w:iCs/>
                <w:sz w:val="20"/>
                <w:szCs w:val="20"/>
              </w:rPr>
              <w:t>TC</w:t>
            </w:r>
            <w:r w:rsidR="00674D06">
              <w:rPr>
                <w:i/>
                <w:iCs/>
                <w:sz w:val="20"/>
                <w:szCs w:val="20"/>
              </w:rPr>
              <w:t>14</w:t>
            </w:r>
          </w:p>
        </w:tc>
      </w:tr>
      <w:tr w:rsidR="7D674FD9" w:rsidTr="00610588" w14:paraId="36B1857B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11A9D9F2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 xml:space="preserve">Title of Test </w:t>
            </w:r>
          </w:p>
        </w:tc>
        <w:tc>
          <w:tcPr>
            <w:tcW w:w="6113" w:type="dxa"/>
            <w:shd w:val="clear" w:color="auto" w:fill="FFFFFF"/>
          </w:tcPr>
          <w:p w:rsidR="7D674FD9" w:rsidP="00D63236" w:rsidRDefault="2B07C71B" w14:paraId="50D4E00D" w14:textId="62EB654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Synthetic inertia and f</w:t>
            </w:r>
            <w:r w:rsidRPr="4B32EA91" w:rsidR="634615E8">
              <w:rPr>
                <w:sz w:val="20"/>
                <w:szCs w:val="20"/>
                <w:lang w:val="en-US"/>
              </w:rPr>
              <w:t xml:space="preserve">ast frequency response/control provided by converter-based resources: </w:t>
            </w:r>
            <w:r w:rsidRPr="4B32EA91" w:rsidR="634615E8">
              <w:rPr>
                <w:rFonts w:cs="Arial"/>
                <w:i/>
                <w:iCs/>
                <w:sz w:val="20"/>
                <w:szCs w:val="20"/>
              </w:rPr>
              <w:t xml:space="preserve">validating the FFR </w:t>
            </w:r>
            <w:r w:rsidRPr="4B32EA91">
              <w:rPr>
                <w:rFonts w:cs="Arial"/>
                <w:i/>
                <w:iCs/>
                <w:sz w:val="20"/>
                <w:szCs w:val="20"/>
              </w:rPr>
              <w:t>and SI</w:t>
            </w:r>
            <w:r w:rsidRPr="4B32EA91" w:rsidR="634615E8">
              <w:rPr>
                <w:rFonts w:cs="Arial"/>
                <w:i/>
                <w:iCs/>
                <w:sz w:val="20"/>
                <w:szCs w:val="20"/>
              </w:rPr>
              <w:t xml:space="preserve"> control</w:t>
            </w:r>
            <w:r w:rsidRPr="4B32EA91" w:rsidR="634615E8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:rsidTr="00610588" w14:paraId="2E805D48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03D279C6" w14:textId="77777777">
            <w:pPr>
              <w:spacing w:line="276" w:lineRule="auto"/>
              <w:jc w:val="left"/>
              <w:rPr>
                <w:b/>
                <w:bCs/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:rsidR="7D674FD9" w:rsidP="00D63236" w:rsidRDefault="65BDE029" w14:paraId="33A09D9F" w14:textId="1275CBE4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The </w:t>
            </w:r>
            <w:r w:rsidRPr="4B32EA91">
              <w:rPr>
                <w:rFonts w:cs="Arial"/>
                <w:sz w:val="20"/>
                <w:szCs w:val="20"/>
              </w:rPr>
              <w:t>validation of the FFR</w:t>
            </w:r>
            <w:r w:rsidRPr="4B32EA91" w:rsidR="2B07C71B">
              <w:rPr>
                <w:rFonts w:cs="Arial"/>
                <w:sz w:val="20"/>
                <w:szCs w:val="20"/>
              </w:rPr>
              <w:t xml:space="preserve"> and SI</w:t>
            </w:r>
            <w:r w:rsidRPr="4B32EA91">
              <w:rPr>
                <w:rFonts w:cs="Arial"/>
                <w:sz w:val="20"/>
                <w:szCs w:val="20"/>
              </w:rPr>
              <w:t xml:space="preserve"> control </w:t>
            </w:r>
            <w:r w:rsidRPr="4B32EA91">
              <w:rPr>
                <w:sz w:val="20"/>
                <w:szCs w:val="20"/>
                <w:lang w:val="en-US"/>
              </w:rPr>
              <w:t>allows to evaluate th</w:t>
            </w:r>
            <w:r w:rsidRPr="4B32EA91" w:rsidR="55995BA9">
              <w:rPr>
                <w:sz w:val="20"/>
                <w:szCs w:val="20"/>
                <w:lang w:val="en-US"/>
              </w:rPr>
              <w:t>e ability of</w:t>
            </w:r>
            <w:r w:rsidRPr="4B32EA91">
              <w:rPr>
                <w:sz w:val="20"/>
                <w:szCs w:val="20"/>
                <w:lang w:val="en-US"/>
              </w:rPr>
              <w:t xml:space="preserve"> the converter to provide these functions, </w:t>
            </w:r>
            <w:proofErr w:type="gramStart"/>
            <w:r w:rsidRPr="4B32EA91">
              <w:rPr>
                <w:sz w:val="20"/>
                <w:szCs w:val="20"/>
                <w:lang w:val="en-US"/>
              </w:rPr>
              <w:t>considering also</w:t>
            </w:r>
            <w:proofErr w:type="gramEnd"/>
            <w:r w:rsidRPr="4B32EA91">
              <w:rPr>
                <w:sz w:val="20"/>
                <w:szCs w:val="20"/>
                <w:lang w:val="en-US"/>
              </w:rPr>
              <w:t xml:space="preserve"> the variability attributes</w:t>
            </w:r>
            <w:r w:rsidRPr="4B32EA9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5759D">
              <w:rPr>
                <w:sz w:val="20"/>
                <w:szCs w:val="20"/>
                <w:lang w:val="en-US"/>
              </w:rPr>
              <w:t>(</w:t>
            </w:r>
            <w:r w:rsidRPr="4B32EA91">
              <w:rPr>
                <w:sz w:val="20"/>
                <w:szCs w:val="20"/>
                <w:lang w:val="en-US"/>
              </w:rPr>
              <w:t xml:space="preserve">Frequency variation, </w:t>
            </w:r>
            <w:r w:rsidRPr="4B32EA91" w:rsidR="69E8D0C5">
              <w:rPr>
                <w:sz w:val="20"/>
                <w:szCs w:val="20"/>
                <w:lang w:val="en-US"/>
              </w:rPr>
              <w:t>p</w:t>
            </w:r>
            <w:r w:rsidRPr="4B32EA91" w:rsidR="122D9D7A">
              <w:rPr>
                <w:sz w:val="20"/>
                <w:szCs w:val="20"/>
                <w:lang w:val="en-US"/>
              </w:rPr>
              <w:t>ower</w:t>
            </w:r>
            <w:r w:rsidRPr="4B32EA91">
              <w:rPr>
                <w:sz w:val="20"/>
                <w:szCs w:val="20"/>
                <w:lang w:val="en-US"/>
              </w:rPr>
              <w:t xml:space="preserve"> set-point, voltage and current harmonics, measures accuracy</w:t>
            </w:r>
            <w:r w:rsidRPr="4B32EA91" w:rsidR="3BBC4426">
              <w:rPr>
                <w:sz w:val="20"/>
                <w:szCs w:val="20"/>
                <w:lang w:val="en-US"/>
              </w:rPr>
              <w:t>)</w:t>
            </w:r>
            <w:r w:rsidRPr="4B32EA91">
              <w:rPr>
                <w:sz w:val="20"/>
                <w:szCs w:val="20"/>
                <w:lang w:val="en-US"/>
              </w:rPr>
              <w:t>.</w:t>
            </w:r>
            <w:r w:rsidRPr="4B32EA91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7D674FD9" w:rsidTr="00610588" w14:paraId="0A11DD6A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0BF590E3" w14:textId="77777777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7D674FD9">
              <w:rPr>
                <w:b/>
                <w:bCs/>
                <w:sz w:val="20"/>
                <w:szCs w:val="20"/>
                <w:lang w:val="en-US"/>
              </w:rPr>
              <w:t xml:space="preserve">Specific Test System  </w:t>
            </w:r>
            <w:r>
              <w:br/>
            </w:r>
            <w:r w:rsidRPr="7D674FD9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:rsidR="7BC54A94" w:rsidP="00D63236" w:rsidRDefault="37FDD064" w14:paraId="0E4E5B75" w14:textId="3062236E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33393">
              <w:rPr>
                <w:sz w:val="20"/>
                <w:szCs w:val="20"/>
                <w:lang w:val="en-US"/>
              </w:rPr>
              <w:t xml:space="preserve">This TS requires </w:t>
            </w:r>
            <w:r w:rsidRPr="00433393" w:rsidR="249585E7">
              <w:rPr>
                <w:sz w:val="20"/>
                <w:szCs w:val="20"/>
                <w:lang w:val="en-US"/>
              </w:rPr>
              <w:t>a grid simulator</w:t>
            </w:r>
            <w:r w:rsidRPr="00433393" w:rsidR="1262DED0">
              <w:rPr>
                <w:sz w:val="20"/>
                <w:szCs w:val="20"/>
                <w:lang w:val="en-US"/>
              </w:rPr>
              <w:t xml:space="preserve"> and o</w:t>
            </w:r>
            <w:r w:rsidRPr="00433393" w:rsidR="249585E7">
              <w:rPr>
                <w:sz w:val="20"/>
                <w:szCs w:val="20"/>
                <w:lang w:val="en-US"/>
              </w:rPr>
              <w:t xml:space="preserve">ne power converter with the </w:t>
            </w:r>
            <w:proofErr w:type="spellStart"/>
            <w:r w:rsidRPr="00433393" w:rsidR="249585E7">
              <w:rPr>
                <w:sz w:val="20"/>
                <w:szCs w:val="20"/>
                <w:lang w:val="en-US"/>
              </w:rPr>
              <w:t>OuI</w:t>
            </w:r>
            <w:proofErr w:type="spellEnd"/>
            <w:r w:rsidRPr="00433393" w:rsidR="7C64C10C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:rsidTr="00610588" w14:paraId="159D6E6C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264A7ED6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:rsidR="61723951" w:rsidP="00D63236" w:rsidRDefault="61723951" w14:paraId="219F5DB4" w14:textId="20FDE79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Power and frequency measures time series of </w:t>
            </w:r>
            <w:r w:rsidRPr="7D674FD9" w:rsidR="36D02693">
              <w:rPr>
                <w:sz w:val="20"/>
                <w:szCs w:val="20"/>
                <w:lang w:val="en-US"/>
              </w:rPr>
              <w:t xml:space="preserve">the </w:t>
            </w:r>
            <w:r w:rsidRPr="7D674FD9">
              <w:rPr>
                <w:sz w:val="20"/>
                <w:szCs w:val="20"/>
                <w:lang w:val="en-US"/>
              </w:rPr>
              <w:t>power converter under test</w:t>
            </w:r>
            <w:r w:rsidRPr="7D674FD9" w:rsidR="3E0AA6CB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:rsidTr="00610588" w14:paraId="421DF653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4F446340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:rsidR="28B6E8C0" w:rsidP="00D63236" w:rsidRDefault="4CB6FF4E" w14:paraId="0E01AB2D" w14:textId="2E85B6F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Frequency set-point</w:t>
            </w:r>
            <w:r w:rsidRPr="4B32EA91" w:rsidR="19A86B5E">
              <w:rPr>
                <w:sz w:val="20"/>
                <w:szCs w:val="20"/>
                <w:lang w:val="en-US"/>
              </w:rPr>
              <w:t xml:space="preserve">, </w:t>
            </w:r>
            <w:r w:rsidRPr="4B32EA91" w:rsidR="09D7FF40">
              <w:rPr>
                <w:sz w:val="20"/>
                <w:szCs w:val="20"/>
                <w:lang w:val="en-US"/>
              </w:rPr>
              <w:t xml:space="preserve">FCR, </w:t>
            </w:r>
            <w:r w:rsidRPr="4B32EA91" w:rsidR="19A86B5E">
              <w:rPr>
                <w:sz w:val="20"/>
                <w:szCs w:val="20"/>
                <w:lang w:val="en-US"/>
              </w:rPr>
              <w:t xml:space="preserve">FFR </w:t>
            </w:r>
            <w:r w:rsidRPr="4B32EA91" w:rsidR="22F5A812">
              <w:rPr>
                <w:sz w:val="20"/>
                <w:szCs w:val="20"/>
                <w:lang w:val="en-US"/>
              </w:rPr>
              <w:t xml:space="preserve">and SI </w:t>
            </w:r>
            <w:r w:rsidRPr="4B32EA91" w:rsidR="53B28CE8">
              <w:rPr>
                <w:sz w:val="20"/>
                <w:szCs w:val="20"/>
                <w:lang w:val="en-US"/>
              </w:rPr>
              <w:t>control mode ON/OFF</w:t>
            </w:r>
            <w:r w:rsidRPr="4B32EA91" w:rsidR="334F59FD">
              <w:rPr>
                <w:sz w:val="20"/>
                <w:szCs w:val="20"/>
                <w:lang w:val="en-US"/>
              </w:rPr>
              <w:t>, Power baseline.</w:t>
            </w:r>
          </w:p>
        </w:tc>
      </w:tr>
      <w:tr w:rsidR="7D674FD9" w:rsidTr="00610588" w14:paraId="7CC5AB1C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10EEEBD2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:rsidR="789B1978" w:rsidP="00D63236" w:rsidRDefault="66F06AC0" w14:paraId="588AB948" w14:textId="3129674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695E398B">
              <w:rPr>
                <w:sz w:val="20"/>
                <w:szCs w:val="20"/>
                <w:lang w:val="en-US"/>
              </w:rPr>
              <w:t>A</w:t>
            </w:r>
            <w:r w:rsidRPr="695E398B" w:rsidR="59F6BC2E">
              <w:rPr>
                <w:sz w:val="20"/>
                <w:szCs w:val="20"/>
                <w:lang w:val="en-US"/>
              </w:rPr>
              <w:t xml:space="preserve"> simulation</w:t>
            </w:r>
            <w:r w:rsidRPr="695E398B" w:rsidR="50D29124">
              <w:rPr>
                <w:sz w:val="20"/>
                <w:szCs w:val="20"/>
                <w:lang w:val="en-US"/>
              </w:rPr>
              <w:t xml:space="preserve"> </w:t>
            </w:r>
            <w:r w:rsidRPr="695E398B" w:rsidR="59F6BC2E">
              <w:rPr>
                <w:sz w:val="20"/>
                <w:szCs w:val="20"/>
                <w:lang w:val="en-US"/>
              </w:rPr>
              <w:t>and/or</w:t>
            </w:r>
            <w:r w:rsidRPr="695E398B" w:rsidR="25D17165">
              <w:rPr>
                <w:sz w:val="20"/>
                <w:szCs w:val="20"/>
                <w:lang w:val="en-US"/>
              </w:rPr>
              <w:t xml:space="preserve"> a pure hardware experiment can be </w:t>
            </w:r>
            <w:r w:rsidRPr="695E398B" w:rsidR="14CC15E9">
              <w:rPr>
                <w:sz w:val="20"/>
                <w:szCs w:val="20"/>
                <w:lang w:val="en-US"/>
              </w:rPr>
              <w:t>performed</w:t>
            </w:r>
            <w:r w:rsidRPr="695E398B" w:rsidR="25D17165">
              <w:rPr>
                <w:sz w:val="20"/>
                <w:szCs w:val="20"/>
                <w:lang w:val="en-US"/>
              </w:rPr>
              <w:t xml:space="preserve">. A Pure hardware experiment is </w:t>
            </w:r>
            <w:r w:rsidRPr="695E398B" w:rsidR="162D6B18">
              <w:rPr>
                <w:sz w:val="20"/>
                <w:szCs w:val="20"/>
                <w:lang w:val="en-US"/>
              </w:rPr>
              <w:t>recommended</w:t>
            </w:r>
            <w:r w:rsidRPr="695E398B" w:rsidR="25D17165">
              <w:rPr>
                <w:sz w:val="20"/>
                <w:szCs w:val="20"/>
                <w:lang w:val="en-US"/>
              </w:rPr>
              <w:t xml:space="preserve"> </w:t>
            </w:r>
            <w:r w:rsidRPr="695E398B" w:rsidR="29DA5589">
              <w:rPr>
                <w:sz w:val="20"/>
                <w:szCs w:val="20"/>
                <w:lang w:val="en-US"/>
              </w:rPr>
              <w:t>but</w:t>
            </w:r>
            <w:r w:rsidRPr="695E398B" w:rsidR="527087F8">
              <w:rPr>
                <w:sz w:val="20"/>
                <w:szCs w:val="20"/>
                <w:lang w:val="en-US"/>
              </w:rPr>
              <w:t>,</w:t>
            </w:r>
            <w:r w:rsidRPr="695E398B" w:rsidR="29DA5589">
              <w:rPr>
                <w:sz w:val="20"/>
                <w:szCs w:val="20"/>
                <w:lang w:val="en-US"/>
              </w:rPr>
              <w:t xml:space="preserve"> with some assumption, </w:t>
            </w:r>
            <w:r w:rsidRPr="695E398B" w:rsidR="2C3ECB77">
              <w:rPr>
                <w:sz w:val="20"/>
                <w:szCs w:val="20"/>
                <w:lang w:val="en-US"/>
              </w:rPr>
              <w:t>also a simpler experiment can be performed.</w:t>
            </w:r>
          </w:p>
          <w:p w:rsidR="7D674FD9" w:rsidP="00D63236" w:rsidRDefault="7D674FD9" w14:paraId="0E54D253" w14:textId="5AE83913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1BEBAC5D" w:rsidP="00D63236" w:rsidRDefault="1BEBAC5D" w14:paraId="2EAA0140" w14:textId="46F6A30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The test design for verifying the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7D674FD9">
              <w:rPr>
                <w:sz w:val="20"/>
                <w:szCs w:val="20"/>
                <w:lang w:val="en-US"/>
              </w:rPr>
              <w:t xml:space="preserve"> 1 is the </w:t>
            </w:r>
            <w:r w:rsidRPr="7D674FD9" w:rsidR="009F0A04">
              <w:rPr>
                <w:sz w:val="20"/>
                <w:szCs w:val="20"/>
                <w:lang w:val="en-US"/>
              </w:rPr>
              <w:t>following</w:t>
            </w:r>
            <w:r w:rsidRPr="7D674FD9">
              <w:rPr>
                <w:sz w:val="20"/>
                <w:szCs w:val="20"/>
                <w:lang w:val="en-US"/>
              </w:rPr>
              <w:t>:</w:t>
            </w:r>
          </w:p>
          <w:p w:rsidR="1BEBAC5D" w:rsidP="00D63236" w:rsidRDefault="1BEBAC5D" w14:paraId="6D1253DE" w14:textId="07A74227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eastAsia="Arial" w:cs="Arial"/>
                <w:szCs w:val="20"/>
              </w:rPr>
            </w:pPr>
            <w:r w:rsidRPr="7D674FD9">
              <w:rPr>
                <w:szCs w:val="20"/>
              </w:rPr>
              <w:t>Set the starting frequency to the grid simulator and the power baseline to the power converter.</w:t>
            </w:r>
          </w:p>
          <w:p w:rsidR="1BEBAC5D" w:rsidP="00D63236" w:rsidRDefault="0B5BE480" w14:paraId="355EA7C2" w14:textId="73208FB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Cs w:val="20"/>
              </w:rPr>
            </w:pPr>
            <w:r w:rsidRPr="4B32EA91">
              <w:rPr>
                <w:szCs w:val="20"/>
              </w:rPr>
              <w:t xml:space="preserve">Change the frequency </w:t>
            </w:r>
            <w:r w:rsidRPr="4B32EA91" w:rsidR="1EAE2D4D">
              <w:rPr>
                <w:szCs w:val="20"/>
              </w:rPr>
              <w:t xml:space="preserve">(with a fixed ramp rate and amplitude) </w:t>
            </w:r>
            <w:r w:rsidRPr="4B32EA91">
              <w:rPr>
                <w:szCs w:val="20"/>
              </w:rPr>
              <w:t>and log the power converter measurements.</w:t>
            </w:r>
          </w:p>
          <w:p w:rsidR="1BEBAC5D" w:rsidP="00D63236" w:rsidRDefault="1BEBAC5D" w14:paraId="3E5AB9AE" w14:textId="63B8D926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Cs w:val="20"/>
              </w:rPr>
            </w:pPr>
            <w:r w:rsidRPr="7D674FD9">
              <w:rPr>
                <w:szCs w:val="20"/>
              </w:rPr>
              <w:t xml:space="preserve">Repeat </w:t>
            </w:r>
            <w:r w:rsidRPr="7D674FD9" w:rsidR="2C1C3716">
              <w:rPr>
                <w:szCs w:val="20"/>
              </w:rPr>
              <w:t>the previous step until quality attributes will be achieved</w:t>
            </w:r>
            <w:r w:rsidRPr="7D674FD9" w:rsidR="45A8ADA3">
              <w:rPr>
                <w:szCs w:val="20"/>
              </w:rPr>
              <w:t>.</w:t>
            </w:r>
          </w:p>
        </w:tc>
      </w:tr>
      <w:tr w:rsidR="7D674FD9" w:rsidTr="00610588" w14:paraId="7F98CC2F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37029460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:rsidR="27A31CBF" w:rsidP="00D63236" w:rsidRDefault="27A31CBF" w14:paraId="47128144" w14:textId="075F6ED4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Frequency: 50 Hz</w:t>
            </w:r>
          </w:p>
          <w:p w:rsidR="27A31CBF" w:rsidP="00D63236" w:rsidRDefault="27A31CBF" w14:paraId="67B84E23" w14:textId="1031DC0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Power baseline: at least three different initial states</w:t>
            </w:r>
            <w:r w:rsidRPr="7D674FD9" w:rsidR="2D0317A2">
              <w:rPr>
                <w:sz w:val="20"/>
                <w:szCs w:val="20"/>
                <w:lang w:val="en-US"/>
              </w:rPr>
              <w:t>; one with lower power exchange, one with medium power exchange and one with high power exchange.</w:t>
            </w:r>
          </w:p>
        </w:tc>
      </w:tr>
      <w:tr w:rsidR="7D674FD9" w:rsidTr="00610588" w14:paraId="2C1278A8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27B3CD0E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b/>
                <w:bCs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:rsidR="69DD91A4" w:rsidP="00D63236" w:rsidRDefault="69DD91A4" w14:paraId="33BAC8D6" w14:textId="69DBD6C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From 50 Hz up to 51.5 Hz, then down to 47.5 Hz with different step size (0.1 Hz, 0.25, 0.5 Hz).</w:t>
            </w:r>
          </w:p>
        </w:tc>
      </w:tr>
      <w:tr w:rsidR="7D674FD9" w:rsidTr="00610588" w14:paraId="2645D270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35045B72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:rsidR="79885D15" w:rsidP="00D63236" w:rsidRDefault="79885D15" w14:paraId="5FE941B4" w14:textId="6CB3803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See variability attributes</w:t>
            </w:r>
            <w:r w:rsidRPr="7D674FD9" w:rsidR="790B5B51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:rsidTr="00610588" w14:paraId="3F8BBA87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36193ED6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:rsidR="43824E89" w:rsidP="00D63236" w:rsidRDefault="43824E89" w14:paraId="75E33BCA" w14:textId="4C52C5E0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At least 0.1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ms</w:t>
            </w:r>
            <w:r w:rsidRPr="7D674FD9" w:rsidR="3546074E">
              <w:rPr>
                <w:sz w:val="20"/>
                <w:szCs w:val="20"/>
                <w:lang w:val="en-US"/>
              </w:rPr>
              <w:t>.</w:t>
            </w:r>
            <w:proofErr w:type="spellEnd"/>
          </w:p>
        </w:tc>
      </w:tr>
      <w:tr w:rsidR="7D674FD9" w:rsidTr="00610588" w14:paraId="6AA88846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126E6A9E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:rsidR="11191E7C" w:rsidP="00D63236" w:rsidRDefault="11191E7C" w14:paraId="318507FD" w14:textId="0393355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Measures accuracy in case of non-simulation experiments</w:t>
            </w:r>
            <w:r w:rsidRPr="7D674FD9" w:rsidR="3C991A33">
              <w:rPr>
                <w:sz w:val="20"/>
                <w:szCs w:val="20"/>
                <w:lang w:val="en-US"/>
              </w:rPr>
              <w:t>.</w:t>
            </w:r>
          </w:p>
        </w:tc>
      </w:tr>
      <w:tr w:rsidR="7D674FD9" w:rsidTr="00610588" w14:paraId="21CD901F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7D674FD9" w:rsidP="00D63236" w:rsidRDefault="7D674FD9" w14:paraId="668A2E80" w14:textId="77777777">
            <w:pPr>
              <w:spacing w:line="276" w:lineRule="auto"/>
              <w:rPr>
                <w:sz w:val="20"/>
                <w:szCs w:val="20"/>
              </w:rPr>
            </w:pPr>
            <w:r w:rsidRPr="7D674FD9">
              <w:rPr>
                <w:b/>
                <w:bCs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:rsidR="5B9835A9" w:rsidP="00D63236" w:rsidRDefault="5B9835A9" w14:paraId="308AFB73" w14:textId="4DCF82B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Disconnection of </w:t>
            </w:r>
            <w:r w:rsidRPr="7D674FD9" w:rsidR="48088AAF">
              <w:rPr>
                <w:sz w:val="20"/>
                <w:szCs w:val="20"/>
                <w:lang w:val="en-US"/>
              </w:rPr>
              <w:t>the power converter.</w:t>
            </w:r>
          </w:p>
        </w:tc>
      </w:tr>
    </w:tbl>
    <w:p w:rsidR="7D674FD9" w:rsidP="00D63236" w:rsidRDefault="7D674FD9" w14:paraId="5442A962" w14:textId="77777777">
      <w:pPr>
        <w:spacing w:line="276" w:lineRule="auto"/>
        <w:rPr>
          <w:sz w:val="20"/>
          <w:szCs w:val="20"/>
        </w:rPr>
      </w:pPr>
    </w:p>
    <w:p w:rsidR="00445C8D" w:rsidP="00D63236" w:rsidRDefault="00445C8D" w14:paraId="7ABEF734" w14:textId="77777777">
      <w:pPr>
        <w:spacing w:line="276" w:lineRule="auto"/>
        <w:rPr>
          <w:sz w:val="20"/>
          <w:szCs w:val="20"/>
        </w:rPr>
        <w:sectPr w:rsidR="00445C8D" w:rsidSect="005F33F1">
          <w:pgSz w:w="11906" w:h="16838" w:orient="portrait"/>
          <w:pgMar w:top="1418" w:right="1134" w:bottom="1418" w:left="1134" w:header="709" w:footer="709" w:gutter="0"/>
          <w:cols w:space="708"/>
          <w:docGrid w:linePitch="360"/>
        </w:sectPr>
      </w:pPr>
    </w:p>
    <w:p w:rsidRPr="004D314E" w:rsidR="004827AA" w:rsidP="00D63236" w:rsidRDefault="004827AA" w14:paraId="5F514B40" w14:textId="3750ED94">
      <w:pPr>
        <w:spacing w:line="276" w:lineRule="auto"/>
        <w:jc w:val="center"/>
        <w:rPr>
          <w:b/>
          <w:bCs/>
          <w:sz w:val="24"/>
          <w:lang w:val="en-US"/>
        </w:rPr>
      </w:pPr>
      <w:r w:rsidRPr="7D674FD9">
        <w:rPr>
          <w:b/>
          <w:bCs/>
          <w:sz w:val="24"/>
          <w:lang w:val="en-US"/>
        </w:rPr>
        <w:lastRenderedPageBreak/>
        <w:t xml:space="preserve">Test Specification </w:t>
      </w:r>
      <w:r w:rsidRPr="7D674FD9" w:rsidR="29BDB1B5">
        <w:rPr>
          <w:b/>
          <w:bCs/>
          <w:sz w:val="24"/>
          <w:lang w:val="en-US"/>
        </w:rPr>
        <w:t>TC</w:t>
      </w:r>
      <w:r w:rsidR="00674D06">
        <w:rPr>
          <w:b/>
          <w:bCs/>
          <w:sz w:val="24"/>
          <w:lang w:val="en-US"/>
        </w:rPr>
        <w:t>14</w:t>
      </w:r>
      <w:r w:rsidRPr="7D674FD9" w:rsidR="005F33F1">
        <w:rPr>
          <w:b/>
          <w:bCs/>
          <w:sz w:val="24"/>
          <w:lang w:val="en-US"/>
        </w:rPr>
        <w:t>.</w:t>
      </w:r>
      <w:r w:rsidRPr="7D674FD9" w:rsidR="7B66A97B">
        <w:rPr>
          <w:b/>
          <w:bCs/>
          <w:sz w:val="24"/>
          <w:lang w:val="en-US"/>
        </w:rPr>
        <w:t>TS</w:t>
      </w:r>
      <w:r w:rsidRPr="7D674FD9" w:rsidR="1D1BD697">
        <w:rPr>
          <w:b/>
          <w:bCs/>
          <w:sz w:val="24"/>
          <w:lang w:val="en-US"/>
        </w:rPr>
        <w:t>2</w:t>
      </w:r>
    </w:p>
    <w:p w:rsidRPr="004D314E" w:rsidR="004827AA" w:rsidP="00D63236" w:rsidRDefault="004827AA" w14:paraId="4DDBEF00" w14:textId="77777777">
      <w:pPr>
        <w:spacing w:line="276" w:lineRule="auto"/>
        <w:rPr>
          <w:sz w:val="20"/>
          <w:szCs w:val="20"/>
        </w:rPr>
      </w:pPr>
    </w:p>
    <w:tbl>
      <w:tblPr>
        <w:tblW w:w="94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Pr="004D314E" w:rsidR="00316F83" w:rsidTr="00610588" w14:paraId="09D9F73A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64DDF7AB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1E7D1B53" w14:paraId="3461D779" w14:textId="295F5802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3CAAAFFC">
              <w:rPr>
                <w:i/>
                <w:iCs/>
                <w:sz w:val="20"/>
                <w:szCs w:val="20"/>
              </w:rPr>
              <w:t>TC</w:t>
            </w:r>
            <w:r w:rsidR="00674D06">
              <w:rPr>
                <w:i/>
                <w:iCs/>
                <w:sz w:val="20"/>
                <w:szCs w:val="20"/>
              </w:rPr>
              <w:t>14</w:t>
            </w:r>
          </w:p>
        </w:tc>
      </w:tr>
      <w:tr w:rsidRPr="004D314E" w:rsidR="00316F83" w:rsidTr="00610588" w14:paraId="24A8611A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73744FEA" w14:textId="77777777">
            <w:pPr>
              <w:keepNext/>
              <w:keepLines/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00316F83" w14:paraId="3CF2D8B6" w14:textId="4FD10DE3">
            <w:pPr>
              <w:keepNext/>
              <w:keepLines/>
              <w:spacing w:line="276" w:lineRule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Synthetic inertia and f</w:t>
            </w:r>
            <w:r w:rsidRPr="4B32EA91" w:rsidR="5A00493C">
              <w:rPr>
                <w:sz w:val="20"/>
                <w:szCs w:val="20"/>
                <w:lang w:val="en-US"/>
              </w:rPr>
              <w:t>ast frequency response/control provided by converter-based resources: power system stability assessment</w:t>
            </w:r>
            <w:r w:rsidRPr="4B32EA91" w:rsidR="32639615">
              <w:rPr>
                <w:sz w:val="20"/>
                <w:szCs w:val="20"/>
                <w:lang w:val="en-US"/>
              </w:rPr>
              <w:t>.</w:t>
            </w:r>
          </w:p>
        </w:tc>
      </w:tr>
      <w:tr w:rsidRPr="004D314E" w:rsidR="00316F83" w:rsidTr="00610588" w14:paraId="44F77A7C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BE4E3C" w:rsidR="00316F83" w:rsidP="00D63236" w:rsidRDefault="00316F83" w14:paraId="449F0581" w14:textId="77777777">
            <w:pPr>
              <w:spacing w:line="276" w:lineRule="auto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07FBDE81" w14:paraId="2152204E" w14:textId="5FE4B987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 xml:space="preserve">The </w:t>
            </w:r>
            <w:r w:rsidRPr="4B32EA91" w:rsidR="62644E04">
              <w:rPr>
                <w:sz w:val="20"/>
                <w:szCs w:val="20"/>
                <w:lang w:val="en-US"/>
              </w:rPr>
              <w:t xml:space="preserve">test aims to verify </w:t>
            </w:r>
            <w:r w:rsidRPr="4B32EA91" w:rsidR="62D8CB17">
              <w:rPr>
                <w:sz w:val="20"/>
                <w:szCs w:val="20"/>
                <w:lang w:val="en-US"/>
              </w:rPr>
              <w:t xml:space="preserve">that power converters </w:t>
            </w:r>
            <w:r w:rsidRPr="4B32EA91" w:rsidR="4420315F">
              <w:rPr>
                <w:sz w:val="20"/>
                <w:szCs w:val="20"/>
                <w:lang w:val="en-US"/>
              </w:rPr>
              <w:t xml:space="preserve">limit the </w:t>
            </w:r>
            <w:r w:rsidRPr="4B32EA91" w:rsidR="68E2DC7C">
              <w:rPr>
                <w:sz w:val="20"/>
                <w:szCs w:val="20"/>
                <w:lang w:val="en-US"/>
              </w:rPr>
              <w:t xml:space="preserve">ROCOF and the </w:t>
            </w:r>
            <w:r w:rsidRPr="4B32EA91" w:rsidR="4420315F">
              <w:rPr>
                <w:sz w:val="20"/>
                <w:szCs w:val="20"/>
                <w:lang w:val="en-US"/>
              </w:rPr>
              <w:t>frequency deviation</w:t>
            </w:r>
            <w:r w:rsidRPr="4B32EA91">
              <w:rPr>
                <w:sz w:val="20"/>
                <w:szCs w:val="20"/>
                <w:lang w:val="en-US"/>
              </w:rPr>
              <w:t xml:space="preserve"> considering also the variability attributes</w:t>
            </w:r>
            <w:r w:rsidRPr="4B32EA91">
              <w:rPr>
                <w:i/>
                <w:iCs/>
                <w:sz w:val="20"/>
                <w:szCs w:val="20"/>
                <w:lang w:val="en-US"/>
              </w:rPr>
              <w:t xml:space="preserve"> (</w:t>
            </w:r>
            <w:r w:rsidRPr="4B32EA91">
              <w:rPr>
                <w:sz w:val="20"/>
                <w:szCs w:val="20"/>
                <w:lang w:val="en-US"/>
              </w:rPr>
              <w:t xml:space="preserve">Frequency variation, voltage set-point, voltage and current harmonics, measures accuracy, interaction between each power converter providing FFR </w:t>
            </w:r>
            <w:r w:rsidRPr="4B32EA91" w:rsidR="00316F83">
              <w:rPr>
                <w:sz w:val="20"/>
                <w:szCs w:val="20"/>
                <w:lang w:val="en-US"/>
              </w:rPr>
              <w:t xml:space="preserve">and SI </w:t>
            </w:r>
            <w:r w:rsidRPr="4B32EA91">
              <w:rPr>
                <w:sz w:val="20"/>
                <w:szCs w:val="20"/>
                <w:lang w:val="en-US"/>
              </w:rPr>
              <w:t>and other components</w:t>
            </w:r>
            <w:r w:rsidRPr="4B32EA91" w:rsidR="19577A10">
              <w:rPr>
                <w:sz w:val="20"/>
                <w:szCs w:val="20"/>
                <w:lang w:val="en-US"/>
              </w:rPr>
              <w:t>, grid parameter, communication and controller delay</w:t>
            </w:r>
            <w:r w:rsidRPr="4B32EA91">
              <w:rPr>
                <w:sz w:val="20"/>
                <w:szCs w:val="20"/>
                <w:lang w:val="en-US"/>
              </w:rPr>
              <w:t>).</w:t>
            </w:r>
          </w:p>
          <w:p w:rsidRPr="004D314E" w:rsidR="00316F83" w:rsidP="00D63236" w:rsidRDefault="00316F83" w14:paraId="0FB78278" w14:textId="0925613D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Pr="004D314E" w:rsidR="00316F83" w:rsidTr="00610588" w14:paraId="105521E0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30D48B5C" w14:textId="77777777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1A24880B" w14:paraId="76AAB7F8" w14:textId="7B6E8CD5">
            <w:pPr>
              <w:spacing w:line="276" w:lineRule="auto"/>
            </w:pPr>
            <w:r w:rsidRPr="00433393">
              <w:rPr>
                <w:sz w:val="20"/>
                <w:szCs w:val="20"/>
                <w:lang w:val="en-US"/>
              </w:rPr>
              <w:t>IEEE 9 bus</w:t>
            </w:r>
          </w:p>
          <w:p w:rsidRPr="004D314E" w:rsidR="00316F83" w:rsidP="00D63236" w:rsidRDefault="00674D06" w14:paraId="1FC39945" w14:textId="477F9B8D">
            <w:pPr>
              <w:spacing w:line="276" w:lineRule="auto"/>
            </w:pPr>
            <w:r>
              <w:rPr>
                <w:noProof/>
              </w:rPr>
              <w:pict w14:anchorId="1BA94317">
                <v:shape id="Picture 1659667596" style="width:275.25pt;height:204pt;visibility:visible;mso-wrap-style:square" o:spid="_x0000_i1031" type="#_x0000_t75">
                  <v:imagedata o:title="" r:id="rId20"/>
                </v:shape>
              </w:pict>
            </w:r>
          </w:p>
        </w:tc>
      </w:tr>
      <w:tr w:rsidRPr="004D314E" w:rsidR="00316F83" w:rsidTr="00610588" w14:paraId="38A6807F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0551DBF3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1380B158" w14:paraId="0562CB0E" w14:textId="5AF4E1B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Power and frequency measures time series of each power converter.</w:t>
            </w:r>
          </w:p>
        </w:tc>
      </w:tr>
      <w:tr w:rsidRPr="004D314E" w:rsidR="00316F83" w:rsidTr="00610588" w14:paraId="1A139A71" w14:textId="77777777">
        <w:trPr>
          <w:trHeight w:val="731"/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27FCAB46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04F71A0C" w14:paraId="34CE0A41" w14:textId="15C83F45">
            <w:pPr>
              <w:widowControl/>
              <w:adjustRightInd/>
              <w:spacing w:line="276" w:lineRule="auto"/>
              <w:textAlignment w:val="auto"/>
              <w:rPr>
                <w:sz w:val="20"/>
                <w:szCs w:val="20"/>
                <w:lang w:val="en-US"/>
              </w:rPr>
            </w:pPr>
            <w:r w:rsidRPr="4B32EA91">
              <w:rPr>
                <w:sz w:val="20"/>
                <w:szCs w:val="20"/>
                <w:lang w:val="en-US"/>
              </w:rPr>
              <w:t>Production and consumption profiles, FCR</w:t>
            </w:r>
            <w:r w:rsidRPr="4B32EA91" w:rsidR="00316F83">
              <w:rPr>
                <w:sz w:val="20"/>
                <w:szCs w:val="20"/>
                <w:lang w:val="en-US"/>
              </w:rPr>
              <w:t>,</w:t>
            </w:r>
            <w:r w:rsidRPr="4B32EA91">
              <w:rPr>
                <w:sz w:val="20"/>
                <w:szCs w:val="20"/>
                <w:lang w:val="en-US"/>
              </w:rPr>
              <w:t xml:space="preserve"> FFR </w:t>
            </w:r>
            <w:r w:rsidRPr="4B32EA91" w:rsidR="00316F83">
              <w:rPr>
                <w:sz w:val="20"/>
                <w:szCs w:val="20"/>
                <w:lang w:val="en-US"/>
              </w:rPr>
              <w:t>and SI</w:t>
            </w:r>
            <w:r w:rsidRPr="4B32EA91">
              <w:rPr>
                <w:sz w:val="20"/>
                <w:szCs w:val="20"/>
                <w:lang w:val="en-US"/>
              </w:rPr>
              <w:t xml:space="preserve"> control mode ON/OFF, power baseline, number of power converters, mechanical inertia.</w:t>
            </w:r>
          </w:p>
        </w:tc>
      </w:tr>
      <w:tr w:rsidRPr="004D314E" w:rsidR="00316F83" w:rsidTr="00610588" w14:paraId="0028159A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072E7301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56170292" w14:paraId="62EBF3C5" w14:textId="6A41D3C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The test design is the same of the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Pr="7D674FD9">
              <w:rPr>
                <w:sz w:val="20"/>
                <w:szCs w:val="20"/>
                <w:lang w:val="en-US"/>
              </w:rPr>
              <w:t>.TS1 but consumption and non-controllable production will be change instead of frequency.</w:t>
            </w:r>
          </w:p>
        </w:tc>
      </w:tr>
      <w:tr w:rsidRPr="004D314E" w:rsidR="00316F83" w:rsidTr="00610588" w14:paraId="4DFD5587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4BE23D86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6B737E11" w14:paraId="53F8863E" w14:textId="2872073D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Frequency: 50 Hz</w:t>
            </w:r>
          </w:p>
          <w:p w:rsidRPr="004D314E" w:rsidR="00316F83" w:rsidP="00D63236" w:rsidRDefault="6B737E11" w14:paraId="6D98A12B" w14:textId="36F56DA3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Power baseline: at least three different initial states; one with lower power exchange, one with medium power exchange and one with high power exchange.</w:t>
            </w:r>
          </w:p>
        </w:tc>
      </w:tr>
      <w:tr w:rsidRPr="004D314E" w:rsidR="00316F83" w:rsidTr="00610588" w14:paraId="5E20241B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6B1D9830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1A49D9AA" w14:paraId="2946DB82" w14:textId="380AAA34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Consumption or production change </w:t>
            </w:r>
            <w:proofErr w:type="gramStart"/>
            <w:r w:rsidRPr="7D674FD9">
              <w:rPr>
                <w:sz w:val="20"/>
                <w:szCs w:val="20"/>
                <w:lang w:val="en-US"/>
              </w:rPr>
              <w:t>in order to</w:t>
            </w:r>
            <w:proofErr w:type="gramEnd"/>
            <w:r w:rsidRPr="7D674FD9">
              <w:rPr>
                <w:sz w:val="20"/>
                <w:szCs w:val="20"/>
                <w:lang w:val="en-US"/>
              </w:rPr>
              <w:t xml:space="preserve"> have the same frequency variation of the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Pr="7D674FD9">
              <w:rPr>
                <w:sz w:val="20"/>
                <w:szCs w:val="20"/>
                <w:lang w:val="en-US"/>
              </w:rPr>
              <w:t>.TS1.</w:t>
            </w:r>
          </w:p>
        </w:tc>
      </w:tr>
      <w:tr w:rsidRPr="004D314E" w:rsidR="00316F83" w:rsidTr="00610588" w14:paraId="57F766ED" w14:textId="77777777">
        <w:trPr>
          <w:trHeight w:val="300"/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46D8C550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51EA4647" w14:paraId="5997CC1D" w14:textId="5F1FB583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See variability attributes.</w:t>
            </w:r>
          </w:p>
        </w:tc>
      </w:tr>
      <w:tr w:rsidRPr="004D314E" w:rsidR="00316F83" w:rsidTr="00610588" w14:paraId="67E4B0AC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7443A3CC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4A415E71" w14:paraId="110FFD37" w14:textId="6288915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 xml:space="preserve">At least 0.1 </w:t>
            </w:r>
            <w:proofErr w:type="spellStart"/>
            <w:r w:rsidRPr="7D674FD9">
              <w:rPr>
                <w:sz w:val="20"/>
                <w:szCs w:val="20"/>
                <w:lang w:val="en-US"/>
              </w:rPr>
              <w:t>ms.</w:t>
            </w:r>
            <w:proofErr w:type="spellEnd"/>
          </w:p>
        </w:tc>
      </w:tr>
      <w:tr w:rsidRPr="004D314E" w:rsidR="00316F83" w:rsidTr="00610588" w14:paraId="21A4D147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41628D4C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74B2637E" w14:paraId="6B699379" w14:textId="74092BB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Measures accuracy in case of non-simulation experiments.</w:t>
            </w:r>
          </w:p>
        </w:tc>
      </w:tr>
      <w:tr w:rsidRPr="004D314E" w:rsidR="00316F83" w:rsidTr="00610588" w14:paraId="7C599AC2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316F83" w:rsidP="00D63236" w:rsidRDefault="00316F83" w14:paraId="08E74F5B" w14:textId="77777777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:rsidRPr="004D314E" w:rsidR="00316F83" w:rsidP="00D63236" w:rsidRDefault="51452516" w14:paraId="3FE9F23F" w14:textId="7ABEBC9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7D674FD9">
              <w:rPr>
                <w:sz w:val="20"/>
                <w:szCs w:val="20"/>
                <w:lang w:val="en-US"/>
              </w:rPr>
              <w:t>Disconnection of one or more components and/or frequency instability.</w:t>
            </w:r>
          </w:p>
        </w:tc>
      </w:tr>
    </w:tbl>
    <w:p w:rsidR="005F33F1" w:rsidP="00D63236" w:rsidRDefault="005F33F1" w14:paraId="1F72F646" w14:textId="77777777">
      <w:pPr>
        <w:spacing w:line="276" w:lineRule="auto"/>
        <w:rPr>
          <w:sz w:val="20"/>
          <w:szCs w:val="20"/>
        </w:rPr>
      </w:pPr>
    </w:p>
    <w:p w:rsidR="3CAAAFFC" w:rsidP="00D63236" w:rsidRDefault="3CAAAFFC" w14:paraId="6C8EB896" w14:textId="7A04066A">
      <w:pPr>
        <w:spacing w:line="276" w:lineRule="auto"/>
        <w:rPr>
          <w:sz w:val="20"/>
          <w:szCs w:val="20"/>
        </w:rPr>
      </w:pPr>
    </w:p>
    <w:p w:rsidR="00445C8D" w:rsidP="00D63236" w:rsidRDefault="00445C8D" w14:paraId="5193AAFF" w14:textId="77777777">
      <w:pPr>
        <w:widowControl/>
        <w:adjustRightInd/>
        <w:spacing w:line="276" w:lineRule="auto"/>
        <w:jc w:val="center"/>
        <w:textAlignment w:val="auto"/>
        <w:rPr>
          <w:rFonts w:cs="Arial"/>
          <w:b/>
          <w:bCs/>
          <w:color w:val="000000"/>
          <w:sz w:val="24"/>
        </w:rPr>
        <w:sectPr w:rsidR="00445C8D" w:rsidSect="005F33F1">
          <w:pgSz w:w="11906" w:h="16838" w:orient="portrait"/>
          <w:pgMar w:top="1418" w:right="1134" w:bottom="1418" w:left="1134" w:header="709" w:footer="709" w:gutter="0"/>
          <w:cols w:space="708"/>
          <w:docGrid w:linePitch="360"/>
        </w:sectPr>
      </w:pPr>
    </w:p>
    <w:p w:rsidRPr="005F33F1" w:rsidR="004827AA" w:rsidP="00D63236" w:rsidRDefault="004827AA" w14:paraId="79445309" w14:textId="35D6BD25">
      <w:pPr>
        <w:spacing w:line="276" w:lineRule="auto"/>
        <w:jc w:val="center"/>
        <w:rPr>
          <w:b/>
          <w:bCs/>
          <w:sz w:val="24"/>
          <w:lang w:val="en-US"/>
        </w:rPr>
      </w:pPr>
      <w:r w:rsidRPr="695E398B">
        <w:rPr>
          <w:b/>
          <w:bCs/>
          <w:sz w:val="24"/>
          <w:lang w:val="en-US"/>
        </w:rPr>
        <w:lastRenderedPageBreak/>
        <w:t>Experiment Specification</w:t>
      </w:r>
      <w:r w:rsidRPr="695E398B" w:rsidR="005F33F1">
        <w:rPr>
          <w:b/>
          <w:bCs/>
          <w:sz w:val="24"/>
          <w:lang w:val="en-US"/>
        </w:rPr>
        <w:t xml:space="preserve"> </w:t>
      </w:r>
      <w:r w:rsidRPr="695E398B" w:rsidR="099A811F">
        <w:rPr>
          <w:b/>
          <w:bCs/>
          <w:sz w:val="24"/>
          <w:lang w:val="en-US"/>
        </w:rPr>
        <w:t>TC</w:t>
      </w:r>
      <w:r w:rsidR="00674D06">
        <w:rPr>
          <w:b/>
          <w:bCs/>
          <w:sz w:val="24"/>
          <w:lang w:val="en-US"/>
        </w:rPr>
        <w:t>14</w:t>
      </w:r>
      <w:r w:rsidRPr="695E398B" w:rsidR="005F33F1">
        <w:rPr>
          <w:b/>
          <w:bCs/>
          <w:sz w:val="24"/>
          <w:lang w:val="en-US"/>
        </w:rPr>
        <w:t>.</w:t>
      </w:r>
      <w:r w:rsidRPr="695E398B" w:rsidR="1D3DF8C5">
        <w:rPr>
          <w:b/>
          <w:bCs/>
          <w:sz w:val="24"/>
          <w:lang w:val="en-US"/>
        </w:rPr>
        <w:t>TS1.ES1</w:t>
      </w:r>
    </w:p>
    <w:p w:rsidRPr="004D314E" w:rsidR="004827AA" w:rsidP="00D63236" w:rsidRDefault="004827AA" w14:paraId="6BB9E253" w14:textId="77777777">
      <w:pPr>
        <w:spacing w:line="276" w:lineRule="auto"/>
        <w:rPr>
          <w:sz w:val="20"/>
          <w:szCs w:val="20"/>
        </w:rPr>
      </w:pPr>
    </w:p>
    <w:tbl>
      <w:tblPr>
        <w:tblW w:w="935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Pr="004D314E" w:rsidR="005F33F1" w:rsidTr="00610588" w14:paraId="5B738910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5F33F1" w:rsidP="00D63236" w:rsidRDefault="005F33F1" w14:paraId="0864DB8A" w14:textId="77777777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:rsidRPr="004D314E" w:rsidR="005F33F1" w:rsidP="00D63236" w:rsidRDefault="00966D0F" w14:paraId="23DE523C" w14:textId="40EDAF5F">
            <w:pPr>
              <w:keepNext/>
              <w:keepLines/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TS1</w:t>
            </w:r>
          </w:p>
        </w:tc>
      </w:tr>
      <w:tr w:rsidRPr="004D314E" w:rsidR="005F33F1" w:rsidTr="00610588" w14:paraId="6450E224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5F33F1" w:rsidP="00D63236" w:rsidRDefault="005F33F1" w14:paraId="71BB47A5" w14:textId="77777777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/>
          </w:tcPr>
          <w:p w:rsidRPr="004D314E" w:rsidR="005F33F1" w:rsidP="00D63236" w:rsidRDefault="32D568AC" w14:paraId="52E56223" w14:textId="2B634E19">
            <w:pPr>
              <w:keepNext/>
              <w:keepLines/>
              <w:spacing w:line="276" w:lineRule="auto"/>
              <w:rPr>
                <w:i/>
                <w:iCs/>
                <w:sz w:val="20"/>
                <w:szCs w:val="20"/>
              </w:rPr>
            </w:pPr>
            <w:r w:rsidRPr="10BF0079">
              <w:rPr>
                <w:i/>
                <w:iCs/>
                <w:sz w:val="20"/>
                <w:szCs w:val="20"/>
              </w:rPr>
              <w:t>Pure Hardware test: validation of the FFR and SI functionalities of a power converter</w:t>
            </w:r>
            <w:r w:rsidRPr="10BF0079" w:rsidR="7FFC7C5C">
              <w:rPr>
                <w:i/>
                <w:iCs/>
                <w:sz w:val="20"/>
                <w:szCs w:val="20"/>
              </w:rPr>
              <w:t>.</w:t>
            </w:r>
          </w:p>
        </w:tc>
      </w:tr>
      <w:tr w:rsidRPr="004D314E" w:rsidR="005F33F1" w:rsidTr="00610588" w14:paraId="7D7070AE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5F33F1" w:rsidP="00D63236" w:rsidRDefault="005F33F1" w14:paraId="1C332AB6" w14:textId="77777777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:rsidRPr="004D314E" w:rsidR="005F33F1" w:rsidP="00D63236" w:rsidRDefault="5D042537" w14:paraId="07547A01" w14:textId="0ADF1E90">
            <w:pPr>
              <w:keepNext/>
              <w:keepLines/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>DER-TF (RSE, Milan)</w:t>
            </w:r>
          </w:p>
        </w:tc>
      </w:tr>
      <w:tr w:rsidRPr="004D314E" w:rsidR="005F33F1" w:rsidTr="00610588" w14:paraId="6C874F2C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5F33F1" w:rsidP="00D63236" w:rsidRDefault="005F33F1" w14:paraId="1B21DB8B" w14:textId="77777777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:rsidRPr="004D314E" w:rsidR="005F33F1" w:rsidP="00D63236" w:rsidRDefault="6E5BC69E" w14:paraId="7D63A68F" w14:textId="14E768D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The </w:t>
            </w:r>
            <w:r w:rsidRPr="10BF0079" w:rsidR="67310A75">
              <w:rPr>
                <w:sz w:val="20"/>
                <w:szCs w:val="20"/>
                <w:lang w:val="en-US"/>
              </w:rPr>
              <w:t xml:space="preserve">power converter controller will be implemented on the </w:t>
            </w:r>
            <w:proofErr w:type="spellStart"/>
            <w:r w:rsidRPr="10BF0079" w:rsidR="67310A75">
              <w:rPr>
                <w:sz w:val="20"/>
                <w:szCs w:val="20"/>
                <w:lang w:val="en-US"/>
              </w:rPr>
              <w:t>DSpace</w:t>
            </w:r>
            <w:proofErr w:type="spellEnd"/>
            <w:r w:rsidRPr="10BF0079" w:rsidR="67310A75">
              <w:rPr>
                <w:sz w:val="20"/>
                <w:szCs w:val="20"/>
                <w:lang w:val="en-US"/>
              </w:rPr>
              <w:t xml:space="preserve"> </w:t>
            </w:r>
            <w:r w:rsidRPr="10BF0079" w:rsidR="38701739">
              <w:rPr>
                <w:sz w:val="20"/>
                <w:szCs w:val="20"/>
                <w:lang w:val="en-US"/>
              </w:rPr>
              <w:t>controller that command</w:t>
            </w:r>
            <w:r w:rsidRPr="10BF0079" w:rsidR="7CABFEF7">
              <w:rPr>
                <w:sz w:val="20"/>
                <w:szCs w:val="20"/>
                <w:lang w:val="en-US"/>
              </w:rPr>
              <w:t xml:space="preserve">s the power converter </w:t>
            </w:r>
            <w:r w:rsidRPr="10BF0079" w:rsidR="26668F72">
              <w:rPr>
                <w:sz w:val="20"/>
                <w:szCs w:val="20"/>
                <w:lang w:val="en-US"/>
              </w:rPr>
              <w:t>“Conv1_DCgrid”</w:t>
            </w:r>
            <w:r w:rsidRPr="10BF0079" w:rsidR="7CABFEF7">
              <w:rPr>
                <w:sz w:val="20"/>
                <w:szCs w:val="20"/>
                <w:lang w:val="en-US"/>
              </w:rPr>
              <w:t xml:space="preserve">. </w:t>
            </w:r>
            <w:r w:rsidRPr="10BF0079" w:rsidR="2D174C57">
              <w:rPr>
                <w:sz w:val="20"/>
                <w:szCs w:val="20"/>
                <w:lang w:val="en-US"/>
              </w:rPr>
              <w:t xml:space="preserve">The control functions are developed in Simulink. </w:t>
            </w:r>
          </w:p>
          <w:p w:rsidRPr="004D314E" w:rsidR="005F33F1" w:rsidP="00D63236" w:rsidRDefault="1E39F5E3" w14:paraId="26EF5D0E" w14:textId="650A50E5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>A</w:t>
            </w:r>
            <w:r w:rsidRPr="10BF0079" w:rsidR="7CABFEF7">
              <w:rPr>
                <w:sz w:val="20"/>
                <w:szCs w:val="20"/>
                <w:lang w:val="en-US"/>
              </w:rPr>
              <w:t>nother power converter</w:t>
            </w:r>
            <w:r w:rsidRPr="10BF0079" w:rsidR="76C99AB5">
              <w:rPr>
                <w:sz w:val="20"/>
                <w:szCs w:val="20"/>
                <w:lang w:val="en-US"/>
              </w:rPr>
              <w:t xml:space="preserve"> </w:t>
            </w:r>
            <w:r w:rsidRPr="10BF0079" w:rsidR="290E8BF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10BF0079" w:rsidR="290E8BF5">
              <w:rPr>
                <w:sz w:val="20"/>
                <w:szCs w:val="20"/>
                <w:lang w:val="en-US"/>
              </w:rPr>
              <w:t>Conv_Li</w:t>
            </w:r>
            <w:proofErr w:type="spellEnd"/>
            <w:r w:rsidRPr="10BF0079" w:rsidR="290E8BF5">
              <w:rPr>
                <w:sz w:val="20"/>
                <w:szCs w:val="20"/>
                <w:lang w:val="en-US"/>
              </w:rPr>
              <w:t>-ion battery”</w:t>
            </w:r>
            <w:r w:rsidRPr="10BF0079" w:rsidR="76C99AB5">
              <w:rPr>
                <w:sz w:val="20"/>
                <w:szCs w:val="20"/>
                <w:lang w:val="en-US"/>
              </w:rPr>
              <w:t xml:space="preserve">, </w:t>
            </w:r>
            <w:r w:rsidRPr="10BF0079" w:rsidR="29FEBE67">
              <w:rPr>
                <w:sz w:val="20"/>
                <w:szCs w:val="20"/>
                <w:lang w:val="en-US"/>
              </w:rPr>
              <w:t xml:space="preserve">connected to the </w:t>
            </w:r>
            <w:r w:rsidRPr="10BF0079" w:rsidR="4B7CB0C7">
              <w:rPr>
                <w:sz w:val="20"/>
                <w:szCs w:val="20"/>
                <w:lang w:val="en-US"/>
              </w:rPr>
              <w:t>“Conv1_DCgrid”</w:t>
            </w:r>
            <w:r w:rsidRPr="10BF0079" w:rsidR="29FEBE67">
              <w:rPr>
                <w:sz w:val="20"/>
                <w:szCs w:val="20"/>
                <w:lang w:val="en-US"/>
              </w:rPr>
              <w:t xml:space="preserve"> through a line of </w:t>
            </w:r>
            <w:r w:rsidRPr="10BF0079" w:rsidR="3E43E99C">
              <w:rPr>
                <w:sz w:val="20"/>
                <w:szCs w:val="20"/>
                <w:lang w:val="en-US"/>
              </w:rPr>
              <w:t>200 m</w:t>
            </w:r>
            <w:r w:rsidRPr="10BF0079" w:rsidR="29FEBE67">
              <w:rPr>
                <w:sz w:val="20"/>
                <w:szCs w:val="20"/>
                <w:lang w:val="en-US"/>
              </w:rPr>
              <w:t xml:space="preserve">, </w:t>
            </w:r>
            <w:r w:rsidRPr="10BF0079" w:rsidR="2C2F3EC7">
              <w:rPr>
                <w:sz w:val="20"/>
                <w:szCs w:val="20"/>
                <w:lang w:val="en-US"/>
              </w:rPr>
              <w:t>set voltage and frequency. No other electrical components are connected to this experiment setup.</w:t>
            </w:r>
          </w:p>
          <w:p w:rsidRPr="004D314E" w:rsidR="005F33F1" w:rsidP="00D63236" w:rsidRDefault="0F11BB73" w14:paraId="40AE2D82" w14:textId="279D236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>The voltage and current measurements are provided by two PMUs installed at the electrical output of each power converters.</w:t>
            </w:r>
          </w:p>
          <w:p w:rsidRPr="004D314E" w:rsidR="005F33F1" w:rsidP="00D63236" w:rsidRDefault="5AF47D78" w14:paraId="132564AF" w14:textId="7B41505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The power converter </w:t>
            </w:r>
            <w:r w:rsidRPr="10BF0079" w:rsidR="61C008C2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10BF0079" w:rsidR="61C008C2">
              <w:rPr>
                <w:sz w:val="20"/>
                <w:szCs w:val="20"/>
                <w:lang w:val="en-US"/>
              </w:rPr>
              <w:t>Conv_Li</w:t>
            </w:r>
            <w:proofErr w:type="spellEnd"/>
            <w:r w:rsidRPr="10BF0079" w:rsidR="61C008C2">
              <w:rPr>
                <w:sz w:val="20"/>
                <w:szCs w:val="20"/>
                <w:lang w:val="en-US"/>
              </w:rPr>
              <w:t>-ion battery”</w:t>
            </w:r>
            <w:r w:rsidRPr="10BF0079">
              <w:rPr>
                <w:sz w:val="20"/>
                <w:szCs w:val="20"/>
                <w:lang w:val="en-US"/>
              </w:rPr>
              <w:t xml:space="preserve"> will set </w:t>
            </w:r>
            <w:r w:rsidRPr="10BF0079" w:rsidR="5F21E003">
              <w:rPr>
                <w:sz w:val="20"/>
                <w:szCs w:val="20"/>
                <w:lang w:val="en-US"/>
              </w:rPr>
              <w:t>different frequency values following the “Evolution of system state and test signals” description in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Pr="10BF0079" w:rsidR="5F21E003">
              <w:rPr>
                <w:sz w:val="20"/>
                <w:szCs w:val="20"/>
                <w:lang w:val="en-US"/>
              </w:rPr>
              <w:t>.TS1</w:t>
            </w:r>
            <w:r w:rsidRPr="10BF0079" w:rsidR="21DEBE48">
              <w:rPr>
                <w:sz w:val="20"/>
                <w:szCs w:val="20"/>
                <w:lang w:val="en-US"/>
              </w:rPr>
              <w:t xml:space="preserve"> with a </w:t>
            </w:r>
            <w:r w:rsidRPr="10BF0079" w:rsidR="45668726">
              <w:rPr>
                <w:sz w:val="20"/>
                <w:szCs w:val="20"/>
                <w:lang w:val="en-US"/>
              </w:rPr>
              <w:t>pause between every change of about 20 s</w:t>
            </w:r>
            <w:r w:rsidRPr="10BF0079" w:rsidR="21DEBE48">
              <w:rPr>
                <w:sz w:val="20"/>
                <w:szCs w:val="20"/>
                <w:lang w:val="en-US"/>
              </w:rPr>
              <w:t>.</w:t>
            </w:r>
          </w:p>
          <w:p w:rsidRPr="004D314E" w:rsidR="005F33F1" w:rsidP="00D63236" w:rsidRDefault="005F33F1" w14:paraId="5043CB0F" w14:textId="7464A160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Pr="004D314E" w:rsidR="005F33F1" w:rsidTr="00610588" w14:paraId="13BA1462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5F33F1" w:rsidP="00D63236" w:rsidRDefault="005F33F1" w14:paraId="785D1DBB" w14:textId="77777777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:rsidRPr="004D314E" w:rsidR="005F33F1" w:rsidP="00D63236" w:rsidRDefault="00674D06" w14:paraId="1EBF3B32" w14:textId="3FAA8F00">
            <w:pPr>
              <w:keepNext/>
              <w:keepLines/>
              <w:spacing w:line="276" w:lineRule="auto"/>
            </w:pPr>
            <w:r>
              <w:rPr>
                <w:noProof/>
              </w:rPr>
              <w:pict w14:anchorId="6CC43ECF">
                <v:shape id="Picture 50331533" style="width:287.25pt;height:205.5pt;visibility:visible;mso-wrap-style:square" o:spid="_x0000_i1032" type="#_x0000_t75">
                  <v:imagedata o:title="" r:id="rId21"/>
                </v:shape>
              </w:pict>
            </w:r>
          </w:p>
          <w:p w:rsidRPr="004D314E" w:rsidR="005F33F1" w:rsidP="00D63236" w:rsidRDefault="005F33F1" w14:paraId="07459315" w14:textId="42DF95F2">
            <w:pPr>
              <w:keepNext/>
              <w:keepLines/>
              <w:spacing w:line="276" w:lineRule="auto"/>
            </w:pPr>
          </w:p>
        </w:tc>
      </w:tr>
      <w:tr w:rsidRPr="004D314E" w:rsidR="005F33F1" w:rsidTr="00610588" w14:paraId="1C9B2845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5F33F1" w:rsidP="00D63236" w:rsidRDefault="005F33F1" w14:paraId="1F871778" w14:textId="77777777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</w:r>
            <w:r w:rsidRPr="004D314E">
              <w:rPr>
                <w:b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/>
          </w:tcPr>
          <w:p w:rsidRPr="004D314E" w:rsidR="005F33F1" w:rsidP="00D63236" w:rsidRDefault="6D95D568" w14:paraId="6537F28F" w14:textId="1A3F1DE1">
            <w:pPr>
              <w:keepNext/>
              <w:keepLines/>
              <w:widowControl/>
              <w:adjustRightInd/>
              <w:spacing w:line="276" w:lineRule="auto"/>
              <w:textAlignment w:val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The Pure Hardware experiment aims to </w:t>
            </w:r>
            <w:r w:rsidRPr="10BF0079" w:rsidR="61726091">
              <w:rPr>
                <w:sz w:val="20"/>
                <w:szCs w:val="20"/>
                <w:lang w:val="en-US"/>
              </w:rPr>
              <w:t xml:space="preserve">validate the ability of the power converter “Conv1_DCgrid” to provide FFR and SI functionalities considering </w:t>
            </w:r>
            <w:r w:rsidRPr="10BF0079" w:rsidR="17777B86">
              <w:rPr>
                <w:sz w:val="20"/>
                <w:szCs w:val="20"/>
                <w:lang w:val="en-US"/>
              </w:rPr>
              <w:t xml:space="preserve">the real behavior of a controller and a </w:t>
            </w:r>
            <w:r w:rsidRPr="10BF0079" w:rsidR="2444A84E">
              <w:rPr>
                <w:sz w:val="20"/>
                <w:szCs w:val="20"/>
                <w:lang w:val="en-US"/>
              </w:rPr>
              <w:t xml:space="preserve">power </w:t>
            </w:r>
            <w:r w:rsidRPr="10BF0079" w:rsidR="17777B86">
              <w:rPr>
                <w:sz w:val="20"/>
                <w:szCs w:val="20"/>
                <w:lang w:val="en-US"/>
              </w:rPr>
              <w:t>converter</w:t>
            </w:r>
            <w:r w:rsidRPr="10BF0079" w:rsidR="0AD6BCCE">
              <w:rPr>
                <w:sz w:val="20"/>
                <w:szCs w:val="20"/>
                <w:lang w:val="en-US"/>
              </w:rPr>
              <w:t xml:space="preserve"> of medium size (100 kVA)</w:t>
            </w:r>
            <w:r w:rsidRPr="10BF0079" w:rsidR="17777B86">
              <w:rPr>
                <w:sz w:val="20"/>
                <w:szCs w:val="20"/>
                <w:lang w:val="en-US"/>
              </w:rPr>
              <w:t>.</w:t>
            </w:r>
          </w:p>
        </w:tc>
      </w:tr>
      <w:tr w:rsidRPr="004D314E" w:rsidR="005F33F1" w:rsidTr="00610588" w14:paraId="6934FC2E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5F33F1" w:rsidP="00D63236" w:rsidRDefault="005F33F1" w14:paraId="5F12F6A3" w14:textId="77777777">
            <w:pPr>
              <w:keepNext/>
              <w:keepLines/>
              <w:spacing w:line="276" w:lineRule="auto"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/>
          </w:tcPr>
          <w:p w:rsidRPr="004D314E" w:rsidR="005F33F1" w:rsidP="00D63236" w:rsidRDefault="51E3472B" w14:paraId="194DD92F" w14:textId="2AD1F579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>PMU uncertainties: u(I)</w:t>
            </w:r>
            <w:r w:rsidRPr="10BF0079" w:rsidR="29698575">
              <w:rPr>
                <w:sz w:val="20"/>
                <w:szCs w:val="20"/>
                <w:lang w:val="en-US"/>
              </w:rPr>
              <w:t xml:space="preserve"> = </w:t>
            </w:r>
            <w:r w:rsidRPr="10BF0079" w:rsidR="28BF2156">
              <w:rPr>
                <w:sz w:val="20"/>
                <w:szCs w:val="20"/>
                <w:lang w:val="en-US"/>
              </w:rPr>
              <w:t>1.5 A</w:t>
            </w:r>
            <w:r w:rsidRPr="10BF0079" w:rsidR="29698575">
              <w:rPr>
                <w:sz w:val="20"/>
                <w:szCs w:val="20"/>
                <w:lang w:val="en-US"/>
              </w:rPr>
              <w:t xml:space="preserve">; u(V) = </w:t>
            </w:r>
            <w:r w:rsidRPr="10BF0079" w:rsidR="0D852F87">
              <w:rPr>
                <w:sz w:val="20"/>
                <w:szCs w:val="20"/>
                <w:lang w:val="en-US"/>
              </w:rPr>
              <w:t>1 V</w:t>
            </w:r>
            <w:r w:rsidRPr="10BF0079" w:rsidR="7A1A0E99">
              <w:rPr>
                <w:sz w:val="20"/>
                <w:szCs w:val="20"/>
                <w:lang w:val="en-US"/>
              </w:rPr>
              <w:t xml:space="preserve">; u(f) = </w:t>
            </w:r>
            <w:r w:rsidRPr="10BF0079" w:rsidR="684BF680">
              <w:rPr>
                <w:sz w:val="20"/>
                <w:szCs w:val="20"/>
                <w:lang w:val="en-US"/>
              </w:rPr>
              <w:t>5</w:t>
            </w:r>
            <w:r w:rsidRPr="10BF0079" w:rsidR="7A1A0E9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10BF0079" w:rsidR="6AB52FBD">
              <w:rPr>
                <w:sz w:val="20"/>
                <w:szCs w:val="20"/>
                <w:lang w:val="en-US"/>
              </w:rPr>
              <w:t>m</w:t>
            </w:r>
            <w:r w:rsidRPr="10BF0079" w:rsidR="7A1A0E99">
              <w:rPr>
                <w:sz w:val="20"/>
                <w:szCs w:val="20"/>
                <w:lang w:val="en-US"/>
              </w:rPr>
              <w:t>Hz</w:t>
            </w:r>
            <w:r w:rsidRPr="10BF0079" w:rsidR="29698575">
              <w:rPr>
                <w:sz w:val="20"/>
                <w:szCs w:val="20"/>
                <w:lang w:val="en-US"/>
              </w:rPr>
              <w:t>.</w:t>
            </w:r>
            <w:proofErr w:type="spellEnd"/>
          </w:p>
          <w:p w:rsidRPr="004D314E" w:rsidR="005F33F1" w:rsidP="00D63236" w:rsidRDefault="7BC89948" w14:paraId="6DFB9E20" w14:textId="4ACFD3B8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Power converter precision: </w:t>
            </w:r>
            <w:r w:rsidRPr="10BF0079" w:rsidR="7A1FD973">
              <w:rPr>
                <w:sz w:val="20"/>
                <w:szCs w:val="20"/>
                <w:lang w:val="en-US"/>
              </w:rPr>
              <w:t>0.5</w:t>
            </w:r>
            <w:r w:rsidRPr="10BF0079" w:rsidR="66C46969">
              <w:rPr>
                <w:sz w:val="20"/>
                <w:szCs w:val="20"/>
                <w:lang w:val="en-US"/>
              </w:rPr>
              <w:t xml:space="preserve"> V</w:t>
            </w:r>
            <w:r w:rsidRPr="10BF0079" w:rsidR="503E3356">
              <w:rPr>
                <w:sz w:val="20"/>
                <w:szCs w:val="20"/>
                <w:lang w:val="en-US"/>
              </w:rPr>
              <w:t>; 0.01 Hz.</w:t>
            </w:r>
          </w:p>
        </w:tc>
      </w:tr>
      <w:tr w:rsidRPr="004D314E" w:rsidR="005F33F1" w:rsidTr="00610588" w14:paraId="377AED86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Pr="004D314E" w:rsidR="005F33F1" w:rsidP="00D63236" w:rsidRDefault="005F33F1" w14:paraId="5CAA6457" w14:textId="77777777">
            <w:pPr>
              <w:keepNext/>
              <w:keepLines/>
              <w:spacing w:line="276" w:lineRule="auto"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/>
          </w:tcPr>
          <w:p w:rsidRPr="004D314E" w:rsidR="005F33F1" w:rsidP="00D63236" w:rsidRDefault="5EBC2AF4" w14:paraId="70DF9E56" w14:textId="34DB5DCE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0BF0079">
              <w:rPr>
                <w:sz w:val="20"/>
                <w:szCs w:val="20"/>
                <w:lang w:val="en-US"/>
              </w:rPr>
              <w:t xml:space="preserve">Data are collected on a local PC on a txt file every second with a sample time of 0.1 </w:t>
            </w:r>
            <w:proofErr w:type="spellStart"/>
            <w:r w:rsidRPr="10BF0079">
              <w:rPr>
                <w:sz w:val="20"/>
                <w:szCs w:val="20"/>
                <w:lang w:val="en-US"/>
              </w:rPr>
              <w:t>ms.</w:t>
            </w:r>
            <w:proofErr w:type="spellEnd"/>
          </w:p>
        </w:tc>
      </w:tr>
    </w:tbl>
    <w:p w:rsidR="00445C8D" w:rsidP="00D63236" w:rsidRDefault="00445C8D" w14:paraId="1FBF4EA2" w14:textId="77777777">
      <w:pPr>
        <w:spacing w:line="276" w:lineRule="auto"/>
        <w:jc w:val="center"/>
        <w:rPr>
          <w:b/>
          <w:bCs/>
          <w:sz w:val="24"/>
          <w:lang w:val="en-US"/>
        </w:rPr>
        <w:sectPr w:rsidR="00445C8D" w:rsidSect="005F33F1">
          <w:pgSz w:w="11906" w:h="16838" w:orient="portrait"/>
          <w:pgMar w:top="1418" w:right="1134" w:bottom="1418" w:left="1134" w:header="709" w:footer="709" w:gutter="0"/>
          <w:cols w:space="708"/>
          <w:docGrid w:linePitch="360"/>
        </w:sectPr>
      </w:pPr>
    </w:p>
    <w:p w:rsidR="00E32755" w:rsidP="00D63236" w:rsidRDefault="7D562CE3" w14:paraId="70B50A2D" w14:textId="0702D33B">
      <w:pPr>
        <w:spacing w:line="276" w:lineRule="auto"/>
        <w:jc w:val="center"/>
        <w:rPr>
          <w:b/>
          <w:bCs/>
          <w:sz w:val="24"/>
          <w:lang w:val="en-US"/>
        </w:rPr>
      </w:pPr>
      <w:r w:rsidRPr="4B32EA91">
        <w:rPr>
          <w:b/>
          <w:bCs/>
          <w:sz w:val="24"/>
          <w:lang w:val="en-US"/>
        </w:rPr>
        <w:lastRenderedPageBreak/>
        <w:t>Experiment Specification TC</w:t>
      </w:r>
      <w:r w:rsidR="00674D06">
        <w:rPr>
          <w:b/>
          <w:bCs/>
          <w:sz w:val="24"/>
          <w:lang w:val="en-US"/>
        </w:rPr>
        <w:t>14</w:t>
      </w:r>
      <w:r w:rsidRPr="4B32EA91">
        <w:rPr>
          <w:b/>
          <w:bCs/>
          <w:sz w:val="24"/>
          <w:lang w:val="en-US"/>
        </w:rPr>
        <w:t>.TS1.ES2</w:t>
      </w:r>
    </w:p>
    <w:p w:rsidR="00E32755" w:rsidP="00D63236" w:rsidRDefault="00E32755" w14:paraId="0C9EF2DA" w14:textId="77777777">
      <w:pPr>
        <w:spacing w:line="276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 w:firstRow="0" w:lastRow="0" w:firstColumn="0" w:lastColumn="0" w:noHBand="0" w:noVBand="1"/>
      </w:tblPr>
      <w:tblGrid>
        <w:gridCol w:w="3369"/>
        <w:gridCol w:w="5984"/>
      </w:tblGrid>
      <w:tr w:rsidR="4B32EA91" w:rsidTr="00610588" w14:paraId="0FFE0582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4012E1C6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00966D0F" w14:paraId="58F462C9" w14:textId="5A53E4B8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TS1</w:t>
            </w:r>
          </w:p>
        </w:tc>
      </w:tr>
      <w:tr w:rsidR="4B32EA91" w:rsidTr="00610588" w14:paraId="0485BEF2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3AEB58F5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Title of Experiment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3626BCE9" w14:paraId="1BE470C3" w14:textId="1E5D3C58">
            <w:pPr>
              <w:spacing w:line="276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Pure simulation test: Simulation </w:t>
            </w:r>
            <w:r w:rsidRPr="48EA8297" w:rsidR="7C078A07">
              <w:rPr>
                <w:rFonts w:eastAsia="Arial" w:cs="Arial"/>
                <w:i/>
                <w:iCs/>
                <w:sz w:val="20"/>
                <w:szCs w:val="20"/>
              </w:rPr>
              <w:t xml:space="preserve">for the </w:t>
            </w:r>
            <w:r w:rsidRPr="48EA8297">
              <w:rPr>
                <w:rFonts w:eastAsia="Arial" w:cs="Arial"/>
                <w:i/>
                <w:iCs/>
                <w:sz w:val="20"/>
                <w:szCs w:val="20"/>
              </w:rPr>
              <w:t>validation</w:t>
            </w:r>
            <w:r w:rsidRPr="48EA8297" w:rsidR="75200F37">
              <w:rPr>
                <w:rFonts w:eastAsia="Arial" w:cs="Arial"/>
                <w:i/>
                <w:iCs/>
                <w:sz w:val="20"/>
                <w:szCs w:val="20"/>
              </w:rPr>
              <w:t xml:space="preserve"> of</w:t>
            </w:r>
            <w:r w:rsidRPr="48EA8297">
              <w:rPr>
                <w:rFonts w:eastAsia="Arial" w:cs="Arial"/>
                <w:i/>
                <w:iCs/>
                <w:sz w:val="20"/>
                <w:szCs w:val="20"/>
              </w:rPr>
              <w:t xml:space="preserve"> </w:t>
            </w:r>
            <w:r w:rsidRPr="48EA8297" w:rsidR="4A9E9A48">
              <w:rPr>
                <w:rFonts w:eastAsia="Arial" w:cs="Arial"/>
                <w:i/>
                <w:iCs/>
                <w:sz w:val="20"/>
                <w:szCs w:val="20"/>
              </w:rPr>
              <w:t>FFR and SI</w:t>
            </w:r>
            <w:r w:rsidRPr="48EA8297" w:rsidR="283F167C">
              <w:rPr>
                <w:rFonts w:eastAsia="Arial" w:cs="Arial"/>
                <w:i/>
                <w:iCs/>
                <w:sz w:val="20"/>
                <w:szCs w:val="20"/>
              </w:rPr>
              <w:t xml:space="preserve"> functionalities of </w:t>
            </w:r>
            <w:r w:rsidRPr="48EA8297" w:rsidR="4EBA899A">
              <w:rPr>
                <w:rFonts w:eastAsia="Arial" w:cs="Arial"/>
                <w:i/>
                <w:iCs/>
                <w:sz w:val="20"/>
                <w:szCs w:val="20"/>
              </w:rPr>
              <w:t>converter-based</w:t>
            </w:r>
            <w:r w:rsidRPr="48EA8297" w:rsidR="5EB2D59A">
              <w:rPr>
                <w:rFonts w:eastAsia="Arial" w:cs="Arial"/>
                <w:i/>
                <w:iCs/>
                <w:sz w:val="20"/>
                <w:szCs w:val="20"/>
              </w:rPr>
              <w:t xml:space="preserve"> r</w:t>
            </w:r>
            <w:r w:rsidRPr="48EA8297" w:rsidR="14EFEBDC">
              <w:rPr>
                <w:rFonts w:eastAsia="Arial" w:cs="Arial"/>
                <w:i/>
                <w:iCs/>
                <w:sz w:val="20"/>
                <w:szCs w:val="20"/>
              </w:rPr>
              <w:t>e</w:t>
            </w:r>
            <w:r w:rsidRPr="48EA8297" w:rsidR="65C02FF5">
              <w:rPr>
                <w:rFonts w:eastAsia="Arial" w:cs="Arial"/>
                <w:i/>
                <w:iCs/>
                <w:sz w:val="20"/>
                <w:szCs w:val="20"/>
              </w:rPr>
              <w:t>sources</w:t>
            </w:r>
            <w:r w:rsidRPr="48EA8297" w:rsidR="283F167C">
              <w:rPr>
                <w:rFonts w:eastAsia="Arial" w:cs="Arial"/>
                <w:i/>
                <w:iCs/>
                <w:sz w:val="20"/>
                <w:szCs w:val="20"/>
              </w:rPr>
              <w:t xml:space="preserve">: </w:t>
            </w:r>
            <w:r w:rsidRPr="48EA8297" w:rsidR="24651527">
              <w:rPr>
                <w:rFonts w:eastAsia="Arial" w:cs="Arial"/>
                <w:i/>
                <w:iCs/>
                <w:sz w:val="20"/>
                <w:szCs w:val="20"/>
              </w:rPr>
              <w:t>Dynamic response and</w:t>
            </w:r>
            <w:r w:rsidRPr="48EA8297" w:rsidR="694F63D2">
              <w:rPr>
                <w:rFonts w:eastAsia="Arial" w:cs="Arial"/>
                <w:i/>
                <w:iCs/>
                <w:sz w:val="20"/>
                <w:szCs w:val="20"/>
              </w:rPr>
              <w:t xml:space="preserve"> stability assessment</w:t>
            </w:r>
          </w:p>
        </w:tc>
      </w:tr>
      <w:tr w:rsidR="4B32EA91" w:rsidTr="00610588" w14:paraId="67B03C1A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39AC0537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641A4F72" w14:paraId="4B7FF76B" w14:textId="19C0D541">
            <w:pPr>
              <w:spacing w:line="276" w:lineRule="auto"/>
              <w:rPr>
                <w:sz w:val="20"/>
                <w:szCs w:val="20"/>
                <w:lang w:val="en-US"/>
              </w:rPr>
            </w:pPr>
            <w:proofErr w:type="spellStart"/>
            <w:r w:rsidRPr="48EA8297">
              <w:rPr>
                <w:sz w:val="20"/>
                <w:szCs w:val="20"/>
                <w:lang w:val="en-US"/>
              </w:rPr>
              <w:t>Tecnalia</w:t>
            </w:r>
            <w:proofErr w:type="spellEnd"/>
          </w:p>
        </w:tc>
      </w:tr>
      <w:tr w:rsidR="4B32EA91" w:rsidTr="00610588" w14:paraId="433DCC01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78FB85AB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:rsidR="095BA804" w:rsidP="00D63236" w:rsidRDefault="52A6C6F6" w14:paraId="34CBAEA8" w14:textId="09BB430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Simulation model of grid connected power-electronics interfaced re</w:t>
            </w:r>
            <w:r w:rsidRPr="48EA8297" w:rsidR="70DE3482">
              <w:rPr>
                <w:sz w:val="20"/>
                <w:szCs w:val="20"/>
                <w:lang w:val="en-US"/>
              </w:rPr>
              <w:t>newables</w:t>
            </w:r>
            <w:r w:rsidRPr="48EA8297">
              <w:rPr>
                <w:sz w:val="20"/>
                <w:szCs w:val="20"/>
                <w:lang w:val="en-US"/>
              </w:rPr>
              <w:t xml:space="preserve"> </w:t>
            </w:r>
            <w:r w:rsidRPr="48EA8297" w:rsidR="590EFDAD">
              <w:rPr>
                <w:sz w:val="20"/>
                <w:szCs w:val="20"/>
                <w:lang w:val="en-US"/>
              </w:rPr>
              <w:t>and/</w:t>
            </w:r>
            <w:r w:rsidRPr="48EA8297">
              <w:rPr>
                <w:sz w:val="20"/>
                <w:szCs w:val="20"/>
                <w:lang w:val="en-US"/>
              </w:rPr>
              <w:t>or stationary battery energy systems followi</w:t>
            </w:r>
            <w:r w:rsidRPr="48EA8297" w:rsidR="7936B89F">
              <w:rPr>
                <w:sz w:val="20"/>
                <w:szCs w:val="20"/>
                <w:lang w:val="en-US"/>
              </w:rPr>
              <w:t>ng the</w:t>
            </w:r>
            <w:r w:rsidRPr="48EA8297" w:rsidR="7BB111A7">
              <w:rPr>
                <w:sz w:val="20"/>
                <w:szCs w:val="20"/>
                <w:lang w:val="en-US"/>
              </w:rPr>
              <w:t xml:space="preserve"> </w:t>
            </w:r>
            <w:r w:rsidRPr="48EA8297" w:rsidR="7936B89F">
              <w:rPr>
                <w:sz w:val="20"/>
                <w:szCs w:val="20"/>
                <w:lang w:val="en-US"/>
              </w:rPr>
              <w:t>scheme</w:t>
            </w:r>
            <w:r w:rsidRPr="48EA8297" w:rsidR="6BC5AE5A">
              <w:rPr>
                <w:sz w:val="20"/>
                <w:szCs w:val="20"/>
                <w:lang w:val="en-US"/>
              </w:rPr>
              <w:t>s</w:t>
            </w:r>
            <w:r w:rsidRPr="48EA8297" w:rsidR="08A5B934">
              <w:rPr>
                <w:sz w:val="20"/>
                <w:szCs w:val="20"/>
                <w:lang w:val="en-US"/>
              </w:rPr>
              <w:t xml:space="preserve"> drafted</w:t>
            </w:r>
            <w:r w:rsidRPr="48EA8297" w:rsidR="7936B89F">
              <w:rPr>
                <w:sz w:val="20"/>
                <w:szCs w:val="20"/>
                <w:lang w:val="en-US"/>
              </w:rPr>
              <w:t xml:space="preserve"> in the figure</w:t>
            </w:r>
            <w:r w:rsidRPr="48EA8297" w:rsidR="3D0459F5">
              <w:rPr>
                <w:sz w:val="20"/>
                <w:szCs w:val="20"/>
                <w:lang w:val="en-US"/>
              </w:rPr>
              <w:t xml:space="preserve"> below</w:t>
            </w:r>
            <w:r w:rsidRPr="48EA8297" w:rsidR="7936B89F">
              <w:rPr>
                <w:sz w:val="20"/>
                <w:szCs w:val="20"/>
                <w:lang w:val="en-US"/>
              </w:rPr>
              <w:t xml:space="preserve"> will be developed.</w:t>
            </w:r>
          </w:p>
          <w:p w:rsidR="095BA804" w:rsidP="00D63236" w:rsidRDefault="095BA804" w14:paraId="76C62470" w14:textId="3EE6CE69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  <w:p w:rsidR="095BA804" w:rsidP="00D63236" w:rsidRDefault="00674D06" w14:paraId="382147BA" w14:textId="67AA27DA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6B990037">
                <v:shape id="Picture 954843029" style="width:287.25pt;height:97.5pt;visibility:visible;mso-wrap-style:square" o:spid="_x0000_i1033" type="#_x0000_t75">
                  <v:imagedata o:title="" r:id="rId22"/>
                </v:shape>
              </w:pict>
            </w:r>
          </w:p>
          <w:p w:rsidR="095BA804" w:rsidP="00D63236" w:rsidRDefault="00674D06" w14:paraId="23FD58C3" w14:textId="7BB33F5D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pict w14:anchorId="30EFD460">
                <v:shape id="Picture 1631026916" style="width:287.25pt;height:75pt;visibility:visible;mso-wrap-style:square" o:spid="_x0000_i1034" type="#_x0000_t75">
                  <v:imagedata o:title="" r:id="rId23"/>
                </v:shape>
              </w:pict>
            </w:r>
          </w:p>
          <w:p w:rsidR="095BA804" w:rsidP="00D63236" w:rsidRDefault="7F2A43A0" w14:paraId="19CA1E59" w14:textId="520E26A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Two</w:t>
            </w:r>
            <w:r w:rsidRPr="48EA8297" w:rsidR="44149F3B">
              <w:rPr>
                <w:sz w:val="20"/>
                <w:szCs w:val="20"/>
                <w:lang w:val="en-US"/>
              </w:rPr>
              <w:t xml:space="preserve"> types of</w:t>
            </w:r>
            <w:r w:rsidRPr="48EA8297" w:rsidR="254A5D33">
              <w:rPr>
                <w:sz w:val="20"/>
                <w:szCs w:val="20"/>
                <w:lang w:val="en-US"/>
              </w:rPr>
              <w:t xml:space="preserve"> simulation studies will be perfo</w:t>
            </w:r>
            <w:r w:rsidRPr="48EA8297" w:rsidR="68F6E05A">
              <w:rPr>
                <w:sz w:val="20"/>
                <w:szCs w:val="20"/>
                <w:lang w:val="en-US"/>
              </w:rPr>
              <w:t>r</w:t>
            </w:r>
            <w:r w:rsidRPr="48EA8297" w:rsidR="254A5D33">
              <w:rPr>
                <w:sz w:val="20"/>
                <w:szCs w:val="20"/>
                <w:lang w:val="en-US"/>
              </w:rPr>
              <w:t>med:</w:t>
            </w:r>
          </w:p>
          <w:p w:rsidR="095BA804" w:rsidP="00D63236" w:rsidRDefault="254A5D33" w14:paraId="6BB3F79A" w14:textId="76181C1D">
            <w:pPr>
              <w:spacing w:line="276" w:lineRule="auto"/>
              <w:rPr>
                <w:i/>
                <w:iCs/>
                <w:sz w:val="20"/>
                <w:szCs w:val="20"/>
                <w:u w:val="single"/>
                <w:lang w:val="en-US"/>
              </w:rPr>
            </w:pPr>
            <w:proofErr w:type="spellStart"/>
            <w:r w:rsidRPr="48EA8297">
              <w:rPr>
                <w:i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48EA8297">
              <w:rPr>
                <w:i/>
                <w:iCs/>
                <w:sz w:val="20"/>
                <w:szCs w:val="20"/>
                <w:lang w:val="en-US"/>
              </w:rPr>
              <w:t>)</w:t>
            </w:r>
            <w:r w:rsidRPr="48EA8297" w:rsidR="00FAA81F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48EA8297">
              <w:rPr>
                <w:i/>
                <w:iCs/>
                <w:sz w:val="20"/>
                <w:szCs w:val="20"/>
                <w:u w:val="single"/>
                <w:lang w:val="en-US"/>
              </w:rPr>
              <w:t>Dynamic simulations</w:t>
            </w:r>
            <w:r w:rsidRPr="48EA829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:rsidR="095BA804" w:rsidP="00D63236" w:rsidRDefault="254A5D33" w14:paraId="7FA6531B" w14:textId="7EE2C66E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 xml:space="preserve">The objective of these simulations is to test the dynamic response </w:t>
            </w:r>
            <w:r w:rsidRPr="48EA8297" w:rsidR="7A9B4218">
              <w:rPr>
                <w:sz w:val="20"/>
                <w:szCs w:val="20"/>
                <w:lang w:val="en-US"/>
              </w:rPr>
              <w:t>of</w:t>
            </w:r>
            <w:r w:rsidRPr="48EA8297">
              <w:rPr>
                <w:sz w:val="20"/>
                <w:szCs w:val="20"/>
                <w:lang w:val="en-US"/>
              </w:rPr>
              <w:t xml:space="preserve"> converter-based resource</w:t>
            </w:r>
            <w:r w:rsidRPr="48EA8297" w:rsidR="6E4C3427">
              <w:rPr>
                <w:sz w:val="20"/>
                <w:szCs w:val="20"/>
                <w:lang w:val="en-US"/>
              </w:rPr>
              <w:t>s</w:t>
            </w:r>
            <w:r w:rsidRPr="48EA8297">
              <w:rPr>
                <w:sz w:val="20"/>
                <w:szCs w:val="20"/>
                <w:lang w:val="en-US"/>
              </w:rPr>
              <w:t xml:space="preserve"> </w:t>
            </w:r>
            <w:r w:rsidRPr="48EA8297" w:rsidR="018C0575">
              <w:rPr>
                <w:sz w:val="20"/>
                <w:szCs w:val="20"/>
                <w:lang w:val="en-US"/>
              </w:rPr>
              <w:t>with</w:t>
            </w:r>
            <w:r w:rsidRPr="48EA8297">
              <w:rPr>
                <w:sz w:val="20"/>
                <w:szCs w:val="20"/>
                <w:lang w:val="en-US"/>
              </w:rPr>
              <w:t xml:space="preserve"> FFR and SI </w:t>
            </w:r>
            <w:r w:rsidRPr="48EA8297" w:rsidR="7FEFA41D">
              <w:rPr>
                <w:sz w:val="20"/>
                <w:szCs w:val="20"/>
                <w:lang w:val="en-US"/>
              </w:rPr>
              <w:t xml:space="preserve">functionalities </w:t>
            </w:r>
            <w:r w:rsidRPr="48EA8297">
              <w:rPr>
                <w:sz w:val="20"/>
                <w:szCs w:val="20"/>
                <w:lang w:val="en-US"/>
              </w:rPr>
              <w:t>under frequency d</w:t>
            </w:r>
            <w:r w:rsidRPr="48EA8297" w:rsidR="1CA84C7A">
              <w:rPr>
                <w:sz w:val="20"/>
                <w:szCs w:val="20"/>
                <w:lang w:val="en-US"/>
              </w:rPr>
              <w:t>eviations</w:t>
            </w:r>
            <w:r w:rsidRPr="48EA8297">
              <w:rPr>
                <w:sz w:val="20"/>
                <w:szCs w:val="20"/>
                <w:lang w:val="en-US"/>
              </w:rPr>
              <w:t>.</w:t>
            </w:r>
          </w:p>
          <w:p w:rsidR="095BA804" w:rsidP="00D63236" w:rsidRDefault="7F3F1B64" w14:paraId="6990CB0C" w14:textId="78AC095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 xml:space="preserve">The frequency of the grid </w:t>
            </w:r>
            <w:r w:rsidRPr="48EA8297" w:rsidR="655105DA">
              <w:rPr>
                <w:sz w:val="20"/>
                <w:szCs w:val="20"/>
                <w:lang w:val="en-US"/>
              </w:rPr>
              <w:t xml:space="preserve">will be changed following </w:t>
            </w:r>
            <w:r w:rsidRPr="48EA8297" w:rsidR="2D742E68">
              <w:rPr>
                <w:sz w:val="20"/>
                <w:szCs w:val="20"/>
                <w:lang w:val="en-US"/>
              </w:rPr>
              <w:t>a</w:t>
            </w:r>
            <w:r w:rsidRPr="48EA8297" w:rsidR="67461FE7">
              <w:rPr>
                <w:sz w:val="20"/>
                <w:szCs w:val="20"/>
                <w:lang w:val="en-US"/>
              </w:rPr>
              <w:t xml:space="preserve"> profile</w:t>
            </w:r>
            <w:r w:rsidRPr="48EA8297" w:rsidR="2D742E68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 w:rsidRPr="48EA8297" w:rsidR="2D742E68">
              <w:rPr>
                <w:sz w:val="20"/>
                <w:szCs w:val="20"/>
                <w:lang w:val="en-US"/>
              </w:rPr>
              <w:t>similar to</w:t>
            </w:r>
            <w:proofErr w:type="gramEnd"/>
            <w:r w:rsidRPr="48EA8297" w:rsidR="2D742E68">
              <w:rPr>
                <w:sz w:val="20"/>
                <w:szCs w:val="20"/>
                <w:lang w:val="en-US"/>
              </w:rPr>
              <w:t xml:space="preserve"> that of </w:t>
            </w:r>
            <w:r w:rsidRPr="48EA8297" w:rsidR="655105DA">
              <w:rPr>
                <w:sz w:val="20"/>
                <w:szCs w:val="20"/>
                <w:lang w:val="en-US"/>
              </w:rPr>
              <w:t xml:space="preserve">the test signals for frequency injection </w:t>
            </w:r>
            <w:r w:rsidRPr="48EA8297" w:rsidR="3F3876F4">
              <w:rPr>
                <w:sz w:val="20"/>
                <w:szCs w:val="20"/>
                <w:lang w:val="en-US"/>
              </w:rPr>
              <w:t>described in</w:t>
            </w:r>
            <w:r w:rsidR="00966D0F">
              <w:rPr>
                <w:sz w:val="20"/>
                <w:szCs w:val="20"/>
                <w:lang w:val="en-US"/>
              </w:rPr>
              <w:t xml:space="preserve"> previous work</w:t>
            </w:r>
            <w:r w:rsidR="00966D0F">
              <w:rPr>
                <w:rStyle w:val="FootnoteReference"/>
              </w:rPr>
              <w:footnoteReference w:id="4"/>
            </w:r>
            <w:r w:rsidR="00966D0F">
              <w:rPr>
                <w:sz w:val="20"/>
                <w:szCs w:val="20"/>
                <w:lang w:val="en-US"/>
              </w:rPr>
              <w:t>.</w:t>
            </w:r>
          </w:p>
          <w:p w:rsidR="095BA804" w:rsidP="00D63236" w:rsidRDefault="24D4642B" w14:paraId="48A198AC" w14:textId="2B3DC9A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T</w:t>
            </w:r>
            <w:r w:rsidRPr="48EA8297" w:rsidR="76F98503">
              <w:rPr>
                <w:sz w:val="20"/>
                <w:szCs w:val="20"/>
                <w:lang w:val="en-US"/>
              </w:rPr>
              <w:t xml:space="preserve">he current, voltage and power profiles of the power converter will be recorded </w:t>
            </w:r>
            <w:r w:rsidRPr="48EA8297" w:rsidR="2C846517">
              <w:rPr>
                <w:sz w:val="20"/>
                <w:szCs w:val="20"/>
                <w:lang w:val="en-US"/>
              </w:rPr>
              <w:t>and compared against those specified in the grid codes</w:t>
            </w:r>
            <w:r w:rsidRPr="48EA8297" w:rsidR="49A4F578">
              <w:rPr>
                <w:sz w:val="20"/>
                <w:szCs w:val="20"/>
                <w:lang w:val="en-US"/>
              </w:rPr>
              <w:t xml:space="preserve"> </w:t>
            </w:r>
            <w:r w:rsidRPr="48EA8297" w:rsidR="1FA77C81">
              <w:rPr>
                <w:sz w:val="20"/>
                <w:szCs w:val="20"/>
                <w:lang w:val="en-US"/>
              </w:rPr>
              <w:t xml:space="preserve">listed </w:t>
            </w:r>
            <w:r w:rsidRPr="48EA8297" w:rsidR="49A4F578">
              <w:rPr>
                <w:sz w:val="20"/>
                <w:szCs w:val="20"/>
                <w:lang w:val="en-US"/>
              </w:rPr>
              <w:t xml:space="preserve">in </w:t>
            </w:r>
            <w:r w:rsidRPr="48EA8297" w:rsidR="77428BBB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48EA8297" w:rsidR="49A4F578">
              <w:rPr>
                <w:sz w:val="20"/>
                <w:szCs w:val="20"/>
                <w:lang w:val="en-US"/>
              </w:rPr>
              <w:t>FuI</w:t>
            </w:r>
            <w:proofErr w:type="spellEnd"/>
            <w:r w:rsidRPr="48EA8297" w:rsidR="49A4F578">
              <w:rPr>
                <w:sz w:val="20"/>
                <w:szCs w:val="20"/>
                <w:lang w:val="en-US"/>
              </w:rPr>
              <w:t xml:space="preserve"> of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Pr="48EA8297" w:rsidR="49A4F578">
              <w:rPr>
                <w:sz w:val="20"/>
                <w:szCs w:val="20"/>
                <w:lang w:val="en-US"/>
              </w:rPr>
              <w:t>.</w:t>
            </w:r>
          </w:p>
          <w:p w:rsidR="095BA804" w:rsidP="00D63236" w:rsidRDefault="49A4F578" w14:paraId="1DE65EC8" w14:textId="0DC313F5">
            <w:pPr>
              <w:spacing w:line="276" w:lineRule="auto"/>
              <w:rPr>
                <w:i/>
                <w:iCs/>
                <w:sz w:val="20"/>
                <w:szCs w:val="20"/>
                <w:u w:val="single"/>
                <w:lang w:val="en-US"/>
              </w:rPr>
            </w:pPr>
            <w:r w:rsidRPr="48EA8297">
              <w:rPr>
                <w:i/>
                <w:iCs/>
                <w:sz w:val="20"/>
                <w:szCs w:val="20"/>
                <w:lang w:val="en-US"/>
              </w:rPr>
              <w:t xml:space="preserve">ii) </w:t>
            </w:r>
            <w:r w:rsidRPr="48EA8297" w:rsidR="0F12F7D6">
              <w:rPr>
                <w:i/>
                <w:iCs/>
                <w:sz w:val="20"/>
                <w:szCs w:val="20"/>
                <w:u w:val="single"/>
                <w:lang w:val="en-US"/>
              </w:rPr>
              <w:t>Stability due to converter interactions</w:t>
            </w:r>
          </w:p>
          <w:p w:rsidR="095BA804" w:rsidP="00D63236" w:rsidRDefault="0F12F7D6" w14:paraId="1EC8B360" w14:textId="3AE942DB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1A368194">
              <w:rPr>
                <w:sz w:val="20"/>
                <w:szCs w:val="20"/>
                <w:lang w:val="en-US"/>
              </w:rPr>
              <w:t xml:space="preserve">One of the </w:t>
            </w:r>
            <w:r w:rsidRPr="1A368194" w:rsidR="7B5E06F4">
              <w:rPr>
                <w:sz w:val="20"/>
                <w:szCs w:val="20"/>
                <w:lang w:val="en-US"/>
              </w:rPr>
              <w:t>key issues in converter-dominated power systems are the interactions that can take place between the</w:t>
            </w:r>
            <w:r w:rsidRPr="1A368194" w:rsidR="7685F33E">
              <w:rPr>
                <w:sz w:val="20"/>
                <w:szCs w:val="20"/>
                <w:lang w:val="en-US"/>
              </w:rPr>
              <w:t xml:space="preserve"> converter’s</w:t>
            </w:r>
            <w:r w:rsidRPr="1A368194" w:rsidR="7B5E06F4">
              <w:rPr>
                <w:sz w:val="20"/>
                <w:szCs w:val="20"/>
                <w:lang w:val="en-US"/>
              </w:rPr>
              <w:t xml:space="preserve"> controllers, filters</w:t>
            </w:r>
            <w:r w:rsidRPr="1A368194" w:rsidR="069E21D6">
              <w:rPr>
                <w:sz w:val="20"/>
                <w:szCs w:val="20"/>
                <w:lang w:val="en-US"/>
              </w:rPr>
              <w:t xml:space="preserve">, </w:t>
            </w:r>
            <w:proofErr w:type="gramStart"/>
            <w:r w:rsidRPr="1A368194" w:rsidR="069E21D6">
              <w:rPr>
                <w:sz w:val="20"/>
                <w:szCs w:val="20"/>
                <w:lang w:val="en-US"/>
              </w:rPr>
              <w:t>generators</w:t>
            </w:r>
            <w:proofErr w:type="gramEnd"/>
            <w:r w:rsidRPr="1A368194" w:rsidR="069E21D6">
              <w:rPr>
                <w:sz w:val="20"/>
                <w:szCs w:val="20"/>
                <w:lang w:val="en-US"/>
              </w:rPr>
              <w:t xml:space="preserve"> </w:t>
            </w:r>
            <w:r w:rsidRPr="1A368194" w:rsidR="7B5E06F4">
              <w:rPr>
                <w:sz w:val="20"/>
                <w:szCs w:val="20"/>
                <w:lang w:val="en-US"/>
              </w:rPr>
              <w:t xml:space="preserve">and the </w:t>
            </w:r>
            <w:r w:rsidRPr="1A368194" w:rsidR="39770E25">
              <w:rPr>
                <w:sz w:val="20"/>
                <w:szCs w:val="20"/>
                <w:lang w:val="en-US"/>
              </w:rPr>
              <w:t xml:space="preserve">transmission network. </w:t>
            </w:r>
            <w:r w:rsidRPr="1A368194" w:rsidR="2BFE1E8D">
              <w:rPr>
                <w:sz w:val="20"/>
                <w:szCs w:val="20"/>
                <w:lang w:val="en-US"/>
              </w:rPr>
              <w:t>If these interactions are not properly damped</w:t>
            </w:r>
            <w:r w:rsidRPr="1A368194" w:rsidR="39770E25">
              <w:rPr>
                <w:sz w:val="20"/>
                <w:szCs w:val="20"/>
                <w:lang w:val="en-US"/>
              </w:rPr>
              <w:t xml:space="preserve"> can lead to undamped oscillatory</w:t>
            </w:r>
            <w:r w:rsidRPr="1A368194" w:rsidR="18454E9C">
              <w:rPr>
                <w:sz w:val="20"/>
                <w:szCs w:val="20"/>
                <w:lang w:val="en-US"/>
              </w:rPr>
              <w:t xml:space="preserve"> modes that make the system unstable. Identification of critical oscillatory modes and their dependence</w:t>
            </w:r>
            <w:r w:rsidRPr="1A368194" w:rsidR="2C3B18B3">
              <w:rPr>
                <w:sz w:val="20"/>
                <w:szCs w:val="20"/>
                <w:lang w:val="en-US"/>
              </w:rPr>
              <w:t xml:space="preserve"> and sensibility to </w:t>
            </w:r>
            <w:r w:rsidRPr="1A368194" w:rsidR="41FBEDD1">
              <w:rPr>
                <w:sz w:val="20"/>
                <w:szCs w:val="20"/>
                <w:lang w:val="en-US"/>
              </w:rPr>
              <w:t xml:space="preserve">the </w:t>
            </w:r>
            <w:r w:rsidRPr="1A368194" w:rsidR="2C3B18B3">
              <w:rPr>
                <w:sz w:val="20"/>
                <w:szCs w:val="20"/>
                <w:lang w:val="en-US"/>
              </w:rPr>
              <w:t>converter</w:t>
            </w:r>
            <w:r w:rsidRPr="1A368194" w:rsidR="46B3DE3A">
              <w:rPr>
                <w:sz w:val="20"/>
                <w:szCs w:val="20"/>
                <w:lang w:val="en-US"/>
              </w:rPr>
              <w:t xml:space="preserve"> and transmission system</w:t>
            </w:r>
            <w:r w:rsidRPr="1A368194" w:rsidR="2C3B18B3">
              <w:rPr>
                <w:sz w:val="20"/>
                <w:szCs w:val="20"/>
                <w:lang w:val="en-US"/>
              </w:rPr>
              <w:t xml:space="preserve"> parameters </w:t>
            </w:r>
            <w:r w:rsidRPr="1A368194" w:rsidR="0C0A8D10">
              <w:rPr>
                <w:sz w:val="20"/>
                <w:szCs w:val="20"/>
                <w:lang w:val="en-US"/>
              </w:rPr>
              <w:t>will be</w:t>
            </w:r>
            <w:r w:rsidRPr="1A368194" w:rsidR="2C3B18B3">
              <w:rPr>
                <w:sz w:val="20"/>
                <w:szCs w:val="20"/>
                <w:lang w:val="en-US"/>
              </w:rPr>
              <w:t xml:space="preserve"> addressed in this study.</w:t>
            </w:r>
            <w:r w:rsidRPr="1A368194" w:rsidR="3901151D">
              <w:rPr>
                <w:sz w:val="20"/>
                <w:szCs w:val="20"/>
                <w:lang w:val="en-US"/>
              </w:rPr>
              <w:t xml:space="preserve"> Combination of active damping schemes together with FFR and SI functionalities will </w:t>
            </w:r>
            <w:r w:rsidRPr="1A368194" w:rsidR="54E56B0B">
              <w:rPr>
                <w:sz w:val="20"/>
                <w:szCs w:val="20"/>
                <w:lang w:val="en-US"/>
              </w:rPr>
              <w:t xml:space="preserve">be </w:t>
            </w:r>
            <w:r w:rsidRPr="1A368194" w:rsidR="3901151D">
              <w:rPr>
                <w:sz w:val="20"/>
                <w:szCs w:val="20"/>
                <w:lang w:val="en-US"/>
              </w:rPr>
              <w:t>analyzed.</w:t>
            </w:r>
          </w:p>
        </w:tc>
      </w:tr>
      <w:tr w:rsidR="4B32EA91" w:rsidTr="00610588" w14:paraId="5F02052A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770516AB" w14:textId="77777777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4B32EA91">
              <w:rPr>
                <w:b/>
                <w:bCs/>
                <w:sz w:val="20"/>
                <w:szCs w:val="20"/>
                <w:lang w:val="en-US"/>
              </w:rPr>
              <w:t xml:space="preserve">Experiment Setup </w:t>
            </w:r>
            <w:r>
              <w:br/>
            </w:r>
            <w:r w:rsidRPr="4B32EA91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4EFE1614" w14:paraId="0CC89FCB" w14:textId="528200C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 xml:space="preserve">Simulations in </w:t>
            </w:r>
            <w:proofErr w:type="spellStart"/>
            <w:r w:rsidRPr="48EA8297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48EA8297">
              <w:rPr>
                <w:sz w:val="20"/>
                <w:szCs w:val="20"/>
                <w:lang w:val="en-US"/>
              </w:rPr>
              <w:t>/Simulink</w:t>
            </w:r>
          </w:p>
        </w:tc>
      </w:tr>
      <w:tr w:rsidR="4B32EA91" w:rsidTr="00610588" w14:paraId="222DD26C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17537C49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 xml:space="preserve">Experimental Design and </w:t>
            </w:r>
            <w:r>
              <w:br/>
            </w:r>
            <w:r w:rsidRPr="4B32EA91">
              <w:rPr>
                <w:b/>
                <w:bCs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10AEC346" w14:paraId="07A49259" w14:textId="39462DAA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T</w:t>
            </w:r>
            <w:r w:rsidRPr="48EA8297" w:rsidR="4BE8B66B">
              <w:rPr>
                <w:sz w:val="20"/>
                <w:szCs w:val="20"/>
                <w:lang w:val="en-US"/>
              </w:rPr>
              <w:t>his simulation analysis aims to validate</w:t>
            </w:r>
            <w:r w:rsidRPr="48EA8297" w:rsidR="4661FEAA">
              <w:rPr>
                <w:sz w:val="20"/>
                <w:szCs w:val="20"/>
                <w:lang w:val="en-US"/>
              </w:rPr>
              <w:t xml:space="preserve"> the operation of the controllers to provide</w:t>
            </w:r>
            <w:r w:rsidRPr="48EA8297" w:rsidR="087AEFD8">
              <w:rPr>
                <w:sz w:val="20"/>
                <w:szCs w:val="20"/>
                <w:lang w:val="en-US"/>
              </w:rPr>
              <w:t xml:space="preserve"> FFR and SI functionality of</w:t>
            </w:r>
            <w:r w:rsidRPr="48EA8297" w:rsidR="2EBBD3CC">
              <w:rPr>
                <w:sz w:val="20"/>
                <w:szCs w:val="20"/>
                <w:lang w:val="en-US"/>
              </w:rPr>
              <w:t xml:space="preserve"> </w:t>
            </w:r>
            <w:r w:rsidRPr="48EA8297" w:rsidR="46DE820A">
              <w:rPr>
                <w:sz w:val="20"/>
                <w:szCs w:val="20"/>
                <w:lang w:val="en-US"/>
              </w:rPr>
              <w:t>converter</w:t>
            </w:r>
            <w:r w:rsidRPr="48EA8297" w:rsidR="32BB4248">
              <w:rPr>
                <w:sz w:val="20"/>
                <w:szCs w:val="20"/>
                <w:lang w:val="en-US"/>
              </w:rPr>
              <w:t>-</w:t>
            </w:r>
            <w:r w:rsidRPr="48EA8297" w:rsidR="46DE820A">
              <w:rPr>
                <w:sz w:val="20"/>
                <w:szCs w:val="20"/>
                <w:lang w:val="en-US"/>
              </w:rPr>
              <w:lastRenderedPageBreak/>
              <w:t>based resource</w:t>
            </w:r>
            <w:r w:rsidRPr="48EA8297" w:rsidR="1FC8EB8D">
              <w:rPr>
                <w:sz w:val="20"/>
                <w:szCs w:val="20"/>
                <w:lang w:val="en-US"/>
              </w:rPr>
              <w:t>s</w:t>
            </w:r>
            <w:r w:rsidRPr="48EA8297" w:rsidR="4BE8B66B">
              <w:rPr>
                <w:sz w:val="20"/>
                <w:szCs w:val="20"/>
                <w:lang w:val="en-US"/>
              </w:rPr>
              <w:t xml:space="preserve">. </w:t>
            </w:r>
            <w:r w:rsidRPr="48EA8297" w:rsidR="32F066B5">
              <w:rPr>
                <w:sz w:val="20"/>
                <w:szCs w:val="20"/>
                <w:lang w:val="en-US"/>
              </w:rPr>
              <w:t xml:space="preserve">Unitary converter validation is performed. </w:t>
            </w:r>
            <w:r w:rsidRPr="48EA8297" w:rsidR="4BE8B66B">
              <w:rPr>
                <w:sz w:val="20"/>
                <w:szCs w:val="20"/>
                <w:lang w:val="en-US"/>
              </w:rPr>
              <w:t xml:space="preserve">It can be used as a reference for comparison with </w:t>
            </w:r>
            <w:r w:rsidRPr="48EA8297" w:rsidR="302A927A">
              <w:rPr>
                <w:sz w:val="20"/>
                <w:szCs w:val="20"/>
                <w:lang w:val="en-US"/>
              </w:rPr>
              <w:t>the hardware test validation in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Pr="48EA8297" w:rsidR="302A927A">
              <w:rPr>
                <w:sz w:val="20"/>
                <w:szCs w:val="20"/>
                <w:lang w:val="en-US"/>
              </w:rPr>
              <w:t>.TS1.ES1</w:t>
            </w:r>
            <w:r w:rsidRPr="48EA8297" w:rsidR="6F6A158A">
              <w:rPr>
                <w:sz w:val="20"/>
                <w:szCs w:val="20"/>
                <w:lang w:val="en-US"/>
              </w:rPr>
              <w:t xml:space="preserve"> and as a pr</w:t>
            </w:r>
            <w:r w:rsidRPr="48EA8297" w:rsidR="5BB98C37">
              <w:rPr>
                <w:sz w:val="20"/>
                <w:szCs w:val="20"/>
                <w:lang w:val="en-US"/>
              </w:rPr>
              <w:t>eliminary</w:t>
            </w:r>
            <w:r w:rsidRPr="48EA8297" w:rsidR="6F6A158A">
              <w:rPr>
                <w:sz w:val="20"/>
                <w:szCs w:val="20"/>
                <w:lang w:val="en-US"/>
              </w:rPr>
              <w:t xml:space="preserve"> stage </w:t>
            </w:r>
            <w:r w:rsidRPr="48EA8297" w:rsidR="55326EA9">
              <w:rPr>
                <w:sz w:val="20"/>
                <w:szCs w:val="20"/>
                <w:lang w:val="en-US"/>
              </w:rPr>
              <w:t>before ad</w:t>
            </w:r>
            <w:r w:rsidRPr="48EA8297" w:rsidR="25017D4D">
              <w:rPr>
                <w:sz w:val="20"/>
                <w:szCs w:val="20"/>
                <w:lang w:val="en-US"/>
              </w:rPr>
              <w:t>d</w:t>
            </w:r>
            <w:r w:rsidRPr="48EA8297" w:rsidR="55326EA9">
              <w:rPr>
                <w:sz w:val="20"/>
                <w:szCs w:val="20"/>
                <w:lang w:val="en-US"/>
              </w:rPr>
              <w:t>res</w:t>
            </w:r>
            <w:r w:rsidRPr="48EA8297" w:rsidR="2FB63F4B">
              <w:rPr>
                <w:sz w:val="20"/>
                <w:szCs w:val="20"/>
                <w:lang w:val="en-US"/>
              </w:rPr>
              <w:t>s</w:t>
            </w:r>
            <w:r w:rsidRPr="48EA8297" w:rsidR="55326EA9">
              <w:rPr>
                <w:sz w:val="20"/>
                <w:szCs w:val="20"/>
                <w:lang w:val="en-US"/>
              </w:rPr>
              <w:t>ing</w:t>
            </w:r>
            <w:r w:rsidRPr="48EA8297" w:rsidR="6F6A158A">
              <w:rPr>
                <w:sz w:val="20"/>
                <w:szCs w:val="20"/>
                <w:lang w:val="en-US"/>
              </w:rPr>
              <w:t xml:space="preserve"> power system stability</w:t>
            </w:r>
            <w:r w:rsidRPr="48EA8297" w:rsidR="05344626">
              <w:rPr>
                <w:sz w:val="20"/>
                <w:szCs w:val="20"/>
                <w:lang w:val="en-US"/>
              </w:rPr>
              <w:t xml:space="preserve"> assessment</w:t>
            </w:r>
            <w:r w:rsidRPr="48EA8297" w:rsidR="6F6A158A">
              <w:rPr>
                <w:sz w:val="20"/>
                <w:szCs w:val="20"/>
                <w:lang w:val="en-US"/>
              </w:rPr>
              <w:t xml:space="preserve"> in TC</w:t>
            </w:r>
            <w:r w:rsidR="00674D06">
              <w:rPr>
                <w:sz w:val="20"/>
                <w:szCs w:val="20"/>
                <w:lang w:val="en-US"/>
              </w:rPr>
              <w:t>14</w:t>
            </w:r>
            <w:r w:rsidRPr="48EA8297" w:rsidR="6F6A158A">
              <w:rPr>
                <w:sz w:val="20"/>
                <w:szCs w:val="20"/>
                <w:lang w:val="en-US"/>
              </w:rPr>
              <w:t>.TS</w:t>
            </w:r>
            <w:r w:rsidRPr="48EA8297" w:rsidR="0DDE6F19">
              <w:rPr>
                <w:sz w:val="20"/>
                <w:szCs w:val="20"/>
                <w:lang w:val="en-US"/>
              </w:rPr>
              <w:t>2</w:t>
            </w:r>
            <w:r w:rsidRPr="48EA8297" w:rsidR="6F6A158A">
              <w:rPr>
                <w:sz w:val="20"/>
                <w:szCs w:val="20"/>
                <w:lang w:val="en-US"/>
              </w:rPr>
              <w:t>.ES</w:t>
            </w:r>
            <w:r w:rsidRPr="48EA8297" w:rsidR="68E9F22A">
              <w:rPr>
                <w:sz w:val="20"/>
                <w:szCs w:val="20"/>
                <w:lang w:val="en-US"/>
              </w:rPr>
              <w:t>2</w:t>
            </w:r>
            <w:r w:rsidRPr="48EA8297" w:rsidR="6F6A158A">
              <w:rPr>
                <w:sz w:val="20"/>
                <w:szCs w:val="20"/>
                <w:lang w:val="en-US"/>
              </w:rPr>
              <w:t>.</w:t>
            </w:r>
          </w:p>
        </w:tc>
      </w:tr>
      <w:tr w:rsidR="4B32EA91" w:rsidTr="00610588" w14:paraId="50D014B5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4D13B763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lastRenderedPageBreak/>
              <w:t>Precision of equipment and measurement uncertainty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2437DDEF" w14:paraId="4508EB99" w14:textId="42E099D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>Pure simulation ana</w:t>
            </w:r>
            <w:r w:rsidRPr="48EA8297" w:rsidR="66E693F7">
              <w:rPr>
                <w:sz w:val="20"/>
                <w:szCs w:val="20"/>
                <w:lang w:val="en-US"/>
              </w:rPr>
              <w:t>l</w:t>
            </w:r>
            <w:r w:rsidRPr="48EA8297">
              <w:rPr>
                <w:sz w:val="20"/>
                <w:szCs w:val="20"/>
                <w:lang w:val="en-US"/>
              </w:rPr>
              <w:t xml:space="preserve">ysis. </w:t>
            </w:r>
            <w:r w:rsidRPr="48EA8297" w:rsidR="0A8D9B9D">
              <w:rPr>
                <w:sz w:val="20"/>
                <w:szCs w:val="20"/>
                <w:lang w:val="en-US"/>
              </w:rPr>
              <w:t>Not applicable</w:t>
            </w:r>
            <w:r w:rsidRPr="48EA8297" w:rsidR="70E82C5F">
              <w:rPr>
                <w:sz w:val="20"/>
                <w:szCs w:val="20"/>
                <w:lang w:val="en-US"/>
              </w:rPr>
              <w:t>.</w:t>
            </w:r>
          </w:p>
        </w:tc>
      </w:tr>
      <w:tr w:rsidR="4B32EA91" w:rsidTr="00610588" w14:paraId="23BB65B9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19978F35" w14:textId="77777777">
            <w:pPr>
              <w:spacing w:line="276" w:lineRule="auto"/>
              <w:jc w:val="left"/>
              <w:rPr>
                <w:b/>
                <w:bCs/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Storage of experiment data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6CF6D362" w14:paraId="22117416" w14:textId="07D3E349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48EA8297">
              <w:rPr>
                <w:sz w:val="20"/>
                <w:szCs w:val="20"/>
                <w:lang w:val="en-US"/>
              </w:rPr>
              <w:t xml:space="preserve">Data is collected in a workspace </w:t>
            </w:r>
            <w:r w:rsidRPr="48EA8297" w:rsidR="4F83ADBA">
              <w:rPr>
                <w:sz w:val="20"/>
                <w:szCs w:val="20"/>
                <w:lang w:val="en-US"/>
              </w:rPr>
              <w:t xml:space="preserve">while simulation is running </w:t>
            </w:r>
            <w:r w:rsidRPr="48EA8297">
              <w:rPr>
                <w:sz w:val="20"/>
                <w:szCs w:val="20"/>
                <w:lang w:val="en-US"/>
              </w:rPr>
              <w:t xml:space="preserve">and </w:t>
            </w:r>
            <w:r w:rsidRPr="48EA8297" w:rsidR="793F7E4C">
              <w:rPr>
                <w:sz w:val="20"/>
                <w:szCs w:val="20"/>
                <w:lang w:val="en-US"/>
              </w:rPr>
              <w:t xml:space="preserve">recorded </w:t>
            </w:r>
            <w:r w:rsidRPr="48EA8297">
              <w:rPr>
                <w:sz w:val="20"/>
                <w:szCs w:val="20"/>
                <w:lang w:val="en-US"/>
              </w:rPr>
              <w:t xml:space="preserve">in </w:t>
            </w:r>
            <w:r w:rsidRPr="48EA8297" w:rsidR="03B504DE">
              <w:rPr>
                <w:sz w:val="20"/>
                <w:szCs w:val="20"/>
                <w:lang w:val="en-US"/>
              </w:rPr>
              <w:t>a</w:t>
            </w:r>
            <w:r w:rsidRPr="48EA8297">
              <w:rPr>
                <w:sz w:val="20"/>
                <w:szCs w:val="20"/>
                <w:lang w:val="en-US"/>
              </w:rPr>
              <w:t xml:space="preserve"> local PC</w:t>
            </w:r>
            <w:r w:rsidRPr="48EA8297" w:rsidR="310B70B2">
              <w:rPr>
                <w:sz w:val="20"/>
                <w:szCs w:val="20"/>
                <w:lang w:val="en-US"/>
              </w:rPr>
              <w:t>.</w:t>
            </w:r>
            <w:r w:rsidRPr="48EA8297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E32755" w:rsidP="00D63236" w:rsidRDefault="00E32755" w14:paraId="69C66549" w14:textId="56A1EDBC">
      <w:pPr>
        <w:spacing w:line="276" w:lineRule="auto"/>
        <w:rPr>
          <w:b/>
          <w:bCs/>
          <w:sz w:val="24"/>
          <w:lang w:val="en-US"/>
        </w:rPr>
      </w:pPr>
    </w:p>
    <w:p w:rsidR="4B32EA91" w:rsidP="00D63236" w:rsidRDefault="4B32EA91" w14:paraId="5D00B400" w14:textId="175B505E">
      <w:pPr>
        <w:spacing w:line="276" w:lineRule="auto"/>
        <w:jc w:val="center"/>
        <w:rPr>
          <w:b/>
          <w:bCs/>
          <w:sz w:val="24"/>
          <w:lang w:val="en-US"/>
        </w:rPr>
      </w:pPr>
    </w:p>
    <w:p w:rsidR="3EB147B2" w:rsidP="00D63236" w:rsidRDefault="3EB147B2" w14:paraId="1CA1C765" w14:textId="7F55E20C">
      <w:pPr>
        <w:spacing w:line="276" w:lineRule="auto"/>
        <w:jc w:val="center"/>
        <w:rPr>
          <w:b/>
          <w:bCs/>
          <w:sz w:val="24"/>
          <w:lang w:val="en-US"/>
        </w:rPr>
      </w:pPr>
      <w:r w:rsidRPr="4B32EA91">
        <w:rPr>
          <w:b/>
          <w:bCs/>
          <w:sz w:val="24"/>
          <w:lang w:val="en-US"/>
        </w:rPr>
        <w:t>Experiment Specification TC</w:t>
      </w:r>
      <w:r w:rsidR="00674D06">
        <w:rPr>
          <w:b/>
          <w:bCs/>
          <w:sz w:val="24"/>
          <w:lang w:val="en-US"/>
        </w:rPr>
        <w:t>14</w:t>
      </w:r>
      <w:r w:rsidRPr="4B32EA91">
        <w:rPr>
          <w:b/>
          <w:bCs/>
          <w:sz w:val="24"/>
          <w:lang w:val="en-US"/>
        </w:rPr>
        <w:t>.TS2.ES1</w:t>
      </w:r>
    </w:p>
    <w:p w:rsidR="4B32EA91" w:rsidP="00D63236" w:rsidRDefault="4B32EA91" w14:paraId="692DB6A1" w14:textId="77777777">
      <w:pPr>
        <w:spacing w:line="276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 w:firstRow="0" w:lastRow="0" w:firstColumn="0" w:lastColumn="0" w:noHBand="0" w:noVBand="1"/>
      </w:tblPr>
      <w:tblGrid>
        <w:gridCol w:w="3369"/>
        <w:gridCol w:w="5984"/>
      </w:tblGrid>
      <w:tr w:rsidR="4B32EA91" w:rsidTr="00610588" w14:paraId="294234C3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0A7A808D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:rsidR="7E8AE184" w:rsidP="00D63236" w:rsidRDefault="00423DD1" w14:paraId="41A9D555" w14:textId="7CE79D71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TS2</w:t>
            </w:r>
          </w:p>
        </w:tc>
      </w:tr>
      <w:tr w:rsidR="4B32EA91" w:rsidTr="00610588" w14:paraId="56C7B673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70A98769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Title of Experiment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454E4E75" w14:paraId="65732550" w14:textId="1C5B1456">
            <w:pPr>
              <w:spacing w:line="276" w:lineRule="auto"/>
            </w:pPr>
            <w:r w:rsidRPr="044779D6">
              <w:rPr>
                <w:rFonts w:eastAsia="Arial" w:cs="Arial"/>
                <w:i/>
                <w:iCs/>
                <w:sz w:val="20"/>
                <w:szCs w:val="20"/>
              </w:rPr>
              <w:t>PHIL simulation for frequency stability assessment of renewable-based systems using SI and FFR support from converter-based resources</w:t>
            </w:r>
          </w:p>
        </w:tc>
      </w:tr>
      <w:tr w:rsidR="4B32EA91" w:rsidTr="00610588" w14:paraId="3E20BEDE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3FAD145B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0F493381" w14:paraId="2A896191" w14:textId="0BDCBB3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44779D6">
              <w:rPr>
                <w:sz w:val="20"/>
                <w:szCs w:val="20"/>
                <w:lang w:val="en-US"/>
              </w:rPr>
              <w:t>UST</w:t>
            </w:r>
          </w:p>
        </w:tc>
      </w:tr>
      <w:tr w:rsidR="4B32EA91" w:rsidTr="00610588" w14:paraId="603D50CE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426F67D6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4AD71EBB" w14:paraId="30FDDD54" w14:textId="5C8FF674">
            <w:pPr>
              <w:spacing w:line="276" w:lineRule="auto"/>
              <w:rPr>
                <w:rFonts w:eastAsia="Arial" w:cs="Arial"/>
                <w:sz w:val="20"/>
                <w:szCs w:val="20"/>
              </w:rPr>
            </w:pPr>
            <w:r w:rsidRPr="044779D6">
              <w:rPr>
                <w:rFonts w:eastAsia="Arial" w:cs="Arial"/>
                <w:sz w:val="20"/>
                <w:szCs w:val="20"/>
              </w:rPr>
              <w:t>In this case a PHIL experiment is implemented for a more realistic assessment of the response of the converter interface resource to fast frequency changes</w:t>
            </w:r>
            <w:r w:rsidRPr="044779D6" w:rsidR="4E11867A">
              <w:rPr>
                <w:rFonts w:eastAsia="Arial" w:cs="Arial"/>
                <w:sz w:val="20"/>
                <w:szCs w:val="20"/>
              </w:rPr>
              <w:t xml:space="preserve">. For consistency purposes, the same reference model (IEEE 9 bus) as used for the pure simulation experiment is </w:t>
            </w:r>
            <w:r w:rsidRPr="044779D6" w:rsidR="4311F328">
              <w:rPr>
                <w:rFonts w:eastAsia="Arial" w:cs="Arial"/>
                <w:sz w:val="20"/>
                <w:szCs w:val="20"/>
              </w:rPr>
              <w:t xml:space="preserve">simulated. This model is complemented with the addition of a converter interfaced hardware resource (in this case </w:t>
            </w:r>
            <w:r w:rsidRPr="044779D6" w:rsidR="1FA6FFC6">
              <w:rPr>
                <w:rFonts w:eastAsia="Arial" w:cs="Arial"/>
                <w:sz w:val="20"/>
                <w:szCs w:val="20"/>
              </w:rPr>
              <w:t>an ESS but could be of other type if required) in which the algorithms of SE and FFR will be implemented.</w:t>
            </w:r>
          </w:p>
          <w:p w:rsidR="4B32EA91" w:rsidP="00D63236" w:rsidRDefault="00674D06" w14:paraId="17F1CDBB" w14:textId="6C5F6325">
            <w:pPr>
              <w:spacing w:line="276" w:lineRule="auto"/>
            </w:pPr>
            <w:r>
              <w:rPr>
                <w:noProof/>
              </w:rPr>
              <w:pict w14:anchorId="7EF732A8">
                <v:shape id="Picture 16550546" style="width:287.25pt;height:173.25pt;visibility:visible;mso-wrap-style:square" o:spid="_x0000_i1035" type="#_x0000_t75">
                  <v:imagedata o:title="" r:id="rId24"/>
                </v:shape>
              </w:pict>
            </w:r>
          </w:p>
          <w:p w:rsidR="4B32EA91" w:rsidP="00D63236" w:rsidRDefault="61021A94" w14:paraId="5BD12548" w14:textId="2512DF3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44779D6">
              <w:rPr>
                <w:sz w:val="20"/>
                <w:szCs w:val="20"/>
                <w:lang w:val="en-US"/>
              </w:rPr>
              <w:t>Different disturbances such as load increase or SG trip are carried out to evaluate ROCOF and frequency deviation of the system with SI/FFR in services.</w:t>
            </w:r>
          </w:p>
          <w:p w:rsidR="4B32EA91" w:rsidP="00D63236" w:rsidRDefault="4B32EA91" w14:paraId="68CAA38C" w14:textId="0142AB33">
            <w:pPr>
              <w:spacing w:line="276" w:lineRule="auto"/>
            </w:pPr>
          </w:p>
        </w:tc>
      </w:tr>
      <w:tr w:rsidR="4B32EA91" w:rsidTr="00610588" w14:paraId="6E12C45E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399AED39" w14:textId="77777777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4B32EA91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Experiment Setup </w:t>
            </w:r>
            <w:r>
              <w:br/>
            </w:r>
            <w:r w:rsidRPr="4B32EA91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00674D06" w14:paraId="5315C133" w14:textId="0336AD59">
            <w:pPr>
              <w:spacing w:line="276" w:lineRule="auto"/>
            </w:pPr>
            <w:r>
              <w:rPr>
                <w:noProof/>
              </w:rPr>
              <w:pict w14:anchorId="273DA6D9">
                <v:shape id="Picture 261824046" style="width:287.25pt;height:150pt;visibility:visible;mso-wrap-style:square" o:spid="_x0000_i1036" type="#_x0000_t75">
                  <v:imagedata o:title="" r:id="rId25"/>
                </v:shape>
              </w:pict>
            </w:r>
          </w:p>
          <w:p w:rsidR="4B32EA91" w:rsidP="00D63236" w:rsidRDefault="40690302" w14:paraId="6514C138" w14:textId="24782470">
            <w:pPr>
              <w:spacing w:line="276" w:lineRule="auto"/>
            </w:pPr>
            <w:r w:rsidRPr="00423DD1">
              <w:rPr>
                <w:rFonts w:eastAsia="Arial" w:cs="Arial"/>
                <w:sz w:val="20"/>
                <w:szCs w:val="20"/>
              </w:rPr>
              <w:t xml:space="preserve">For the experimental setup an RTDS is used for the running the real-time simulation model, this will be coupled to the hardware under test through a PHIL interface composed of a 90kVA switched mode amplifier which communicates with the RTDS through </w:t>
            </w:r>
            <w:proofErr w:type="spellStart"/>
            <w:r w:rsidRPr="00423DD1">
              <w:rPr>
                <w:rFonts w:eastAsia="Arial" w:cs="Arial"/>
                <w:sz w:val="20"/>
                <w:szCs w:val="20"/>
              </w:rPr>
              <w:t>analog</w:t>
            </w:r>
            <w:proofErr w:type="spellEnd"/>
            <w:r w:rsidRPr="00423DD1">
              <w:rPr>
                <w:rFonts w:eastAsia="Arial" w:cs="Arial"/>
                <w:sz w:val="20"/>
                <w:szCs w:val="20"/>
              </w:rPr>
              <w:t xml:space="preserve"> or digital comm</w:t>
            </w:r>
            <w:r w:rsidRPr="00423DD1" w:rsidR="3D9742FC">
              <w:rPr>
                <w:rFonts w:eastAsia="Arial" w:cs="Arial"/>
                <w:sz w:val="20"/>
                <w:szCs w:val="20"/>
              </w:rPr>
              <w:t>u</w:t>
            </w:r>
            <w:r w:rsidRPr="00423DD1">
              <w:rPr>
                <w:rFonts w:eastAsia="Arial" w:cs="Arial"/>
                <w:sz w:val="20"/>
                <w:szCs w:val="20"/>
              </w:rPr>
              <w:t>nications. The HUT is formed by a hybrid energy storage</w:t>
            </w:r>
            <w:r w:rsidRPr="00423DD1" w:rsidR="5567BDC6">
              <w:rPr>
                <w:rFonts w:eastAsia="Arial" w:cs="Arial"/>
                <w:sz w:val="20"/>
                <w:szCs w:val="20"/>
              </w:rPr>
              <w:t xml:space="preserve"> </w:t>
            </w:r>
            <w:r w:rsidRPr="00423DD1">
              <w:rPr>
                <w:rFonts w:eastAsia="Arial" w:cs="Arial"/>
                <w:sz w:val="20"/>
                <w:szCs w:val="20"/>
              </w:rPr>
              <w:t>system</w:t>
            </w:r>
            <w:r w:rsidRPr="00423DD1" w:rsidR="629B052A">
              <w:rPr>
                <w:rFonts w:eastAsia="Arial" w:cs="Arial"/>
                <w:sz w:val="20"/>
                <w:szCs w:val="20"/>
              </w:rPr>
              <w:t xml:space="preserve"> with a 10kWh Li-ion battery and a supercapacitor.</w:t>
            </w:r>
          </w:p>
        </w:tc>
      </w:tr>
      <w:tr w:rsidR="4B32EA91" w:rsidTr="00610588" w14:paraId="6DD1983A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2F6348A1" w14:textId="74CC4CE4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044779D6">
              <w:rPr>
                <w:b/>
                <w:bCs/>
                <w:sz w:val="20"/>
                <w:szCs w:val="20"/>
              </w:rPr>
              <w:t xml:space="preserve">Experimental Design and </w:t>
            </w:r>
            <w:r>
              <w:br/>
            </w:r>
            <w:r w:rsidRPr="044779D6">
              <w:rPr>
                <w:b/>
                <w:bCs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0BAB3088" w14:paraId="4183C24E" w14:textId="21956CC9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00423DD1">
              <w:rPr>
                <w:rFonts w:eastAsia="Arial" w:cs="Arial"/>
                <w:sz w:val="20"/>
                <w:szCs w:val="20"/>
              </w:rPr>
              <w:t xml:space="preserve">The PHIL experiment objective is to validate the stability of the system when </w:t>
            </w:r>
            <w:r w:rsidRPr="00423DD1" w:rsidR="4EE51090">
              <w:rPr>
                <w:rFonts w:eastAsia="Arial" w:cs="Arial"/>
                <w:sz w:val="20"/>
                <w:szCs w:val="20"/>
              </w:rPr>
              <w:t>the real hardware providing fast frequency support is interacting with the rest of the power system. By performing this</w:t>
            </w:r>
            <w:r w:rsidRPr="00423DD1" w:rsidR="45D56E3C">
              <w:rPr>
                <w:rFonts w:eastAsia="Arial" w:cs="Arial"/>
                <w:sz w:val="20"/>
                <w:szCs w:val="20"/>
              </w:rPr>
              <w:t xml:space="preserve"> </w:t>
            </w:r>
            <w:r w:rsidRPr="00423DD1" w:rsidR="4EE51090">
              <w:rPr>
                <w:rFonts w:eastAsia="Arial" w:cs="Arial"/>
                <w:sz w:val="20"/>
                <w:szCs w:val="20"/>
              </w:rPr>
              <w:t xml:space="preserve">experiment, possible issues </w:t>
            </w:r>
            <w:r w:rsidRPr="00423DD1" w:rsidR="210FE7C2">
              <w:rPr>
                <w:rFonts w:eastAsia="Arial" w:cs="Arial"/>
                <w:sz w:val="20"/>
                <w:szCs w:val="20"/>
              </w:rPr>
              <w:t xml:space="preserve">introduced by the dynamics of the real hardware and the </w:t>
            </w:r>
            <w:r w:rsidRPr="00423DD1" w:rsidR="4EE51090">
              <w:rPr>
                <w:rFonts w:eastAsia="Arial" w:cs="Arial"/>
                <w:sz w:val="20"/>
                <w:szCs w:val="20"/>
              </w:rPr>
              <w:t xml:space="preserve">interactions between devices </w:t>
            </w:r>
            <w:r w:rsidRPr="00423DD1" w:rsidR="35F1F830">
              <w:rPr>
                <w:rFonts w:eastAsia="Arial" w:cs="Arial"/>
                <w:sz w:val="20"/>
                <w:szCs w:val="20"/>
              </w:rPr>
              <w:t>in the system are identified.</w:t>
            </w:r>
          </w:p>
        </w:tc>
      </w:tr>
      <w:tr w:rsidR="4B32EA91" w:rsidTr="00610588" w14:paraId="03DD2886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3507C1B2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Precision of equipment and measurement uncertainty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4B32EA91" w14:paraId="44F1160E" w14:textId="77777777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4B32EA91" w:rsidTr="00610588" w14:paraId="25A64E3F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4B32EA91" w:rsidP="00D63236" w:rsidRDefault="4B32EA91" w14:paraId="002585F9" w14:textId="77777777">
            <w:pPr>
              <w:spacing w:line="276" w:lineRule="auto"/>
              <w:jc w:val="left"/>
              <w:rPr>
                <w:b/>
                <w:bCs/>
                <w:sz w:val="20"/>
                <w:szCs w:val="20"/>
              </w:rPr>
            </w:pPr>
            <w:r w:rsidRPr="4B32EA91">
              <w:rPr>
                <w:b/>
                <w:bCs/>
                <w:sz w:val="20"/>
                <w:szCs w:val="20"/>
              </w:rPr>
              <w:t>Storage of experiment data</w:t>
            </w:r>
          </w:p>
        </w:tc>
        <w:tc>
          <w:tcPr>
            <w:tcW w:w="5984" w:type="dxa"/>
            <w:shd w:val="clear" w:color="auto" w:fill="FFFFFF"/>
          </w:tcPr>
          <w:p w:rsidR="4B32EA91" w:rsidP="00D63236" w:rsidRDefault="64D3D2B2" w14:paraId="79492E6A" w14:textId="28741B02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00423DD1">
              <w:rPr>
                <w:rFonts w:eastAsia="Arial" w:cs="Arial"/>
                <w:sz w:val="20"/>
                <w:szCs w:val="20"/>
              </w:rPr>
              <w:t xml:space="preserve">Data will be collected at different locations (both in hardware and simulation) with </w:t>
            </w:r>
            <w:r w:rsidRPr="00423DD1" w:rsidR="471BA749">
              <w:rPr>
                <w:rFonts w:eastAsia="Arial" w:cs="Arial"/>
                <w:sz w:val="20"/>
                <w:szCs w:val="20"/>
              </w:rPr>
              <w:t>a sufficient</w:t>
            </w:r>
            <w:r w:rsidRPr="00423DD1">
              <w:rPr>
                <w:rFonts w:eastAsia="Arial" w:cs="Arial"/>
                <w:sz w:val="20"/>
                <w:szCs w:val="20"/>
              </w:rPr>
              <w:t xml:space="preserve"> sampling rate to allow the</w:t>
            </w:r>
            <w:r w:rsidRPr="00423DD1" w:rsidR="50BD2359">
              <w:rPr>
                <w:rFonts w:eastAsia="Arial" w:cs="Arial"/>
                <w:sz w:val="20"/>
                <w:szCs w:val="20"/>
              </w:rPr>
              <w:t xml:space="preserve"> </w:t>
            </w:r>
            <w:r w:rsidRPr="00423DD1">
              <w:rPr>
                <w:rFonts w:eastAsia="Arial" w:cs="Arial"/>
                <w:sz w:val="20"/>
                <w:szCs w:val="20"/>
              </w:rPr>
              <w:t xml:space="preserve">identification </w:t>
            </w:r>
            <w:r w:rsidRPr="00423DD1" w:rsidR="00423DD1">
              <w:rPr>
                <w:rFonts w:eastAsia="Arial" w:cs="Arial"/>
                <w:sz w:val="20"/>
                <w:szCs w:val="20"/>
              </w:rPr>
              <w:t>of problems</w:t>
            </w:r>
            <w:r w:rsidRPr="00423DD1" w:rsidR="096DEF82">
              <w:rPr>
                <w:rFonts w:eastAsia="Arial" w:cs="Arial"/>
                <w:sz w:val="20"/>
                <w:szCs w:val="20"/>
              </w:rPr>
              <w:t>.</w:t>
            </w:r>
          </w:p>
        </w:tc>
      </w:tr>
    </w:tbl>
    <w:p w:rsidR="4B32EA91" w:rsidP="00D63236" w:rsidRDefault="4B32EA91" w14:paraId="3237264D" w14:textId="770613B0">
      <w:pPr>
        <w:spacing w:line="276" w:lineRule="auto"/>
        <w:jc w:val="center"/>
        <w:rPr>
          <w:b/>
          <w:bCs/>
          <w:sz w:val="24"/>
          <w:lang w:val="en-US"/>
        </w:rPr>
      </w:pPr>
    </w:p>
    <w:p w:rsidR="00E32755" w:rsidP="00D63236" w:rsidRDefault="5484F46E" w14:paraId="16EB2951" w14:textId="234F25D6">
      <w:pPr>
        <w:spacing w:line="276" w:lineRule="auto"/>
        <w:jc w:val="center"/>
        <w:rPr>
          <w:b/>
          <w:bCs/>
          <w:sz w:val="24"/>
          <w:lang w:val="en-US"/>
        </w:rPr>
      </w:pPr>
      <w:r w:rsidRPr="4B32EA91">
        <w:rPr>
          <w:b/>
          <w:bCs/>
          <w:sz w:val="24"/>
          <w:lang w:val="en-US"/>
        </w:rPr>
        <w:t>Experiment Specification TC</w:t>
      </w:r>
      <w:r w:rsidR="00674D06">
        <w:rPr>
          <w:b/>
          <w:bCs/>
          <w:sz w:val="24"/>
          <w:lang w:val="en-US"/>
        </w:rPr>
        <w:t>14</w:t>
      </w:r>
      <w:r w:rsidRPr="4B32EA91">
        <w:rPr>
          <w:b/>
          <w:bCs/>
          <w:sz w:val="24"/>
          <w:lang w:val="en-US"/>
        </w:rPr>
        <w:t>.TS2.ES</w:t>
      </w:r>
      <w:r w:rsidRPr="4B32EA91" w:rsidR="59BC2B5A">
        <w:rPr>
          <w:b/>
          <w:bCs/>
          <w:sz w:val="24"/>
          <w:lang w:val="en-US"/>
        </w:rPr>
        <w:t>2</w:t>
      </w:r>
    </w:p>
    <w:p w:rsidR="00E32755" w:rsidP="00D63236" w:rsidRDefault="00E32755" w14:paraId="01074596" w14:textId="77777777">
      <w:pPr>
        <w:spacing w:line="276" w:lineRule="aut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00" w:firstRow="0" w:lastRow="0" w:firstColumn="0" w:lastColumn="0" w:noHBand="0" w:noVBand="1"/>
      </w:tblPr>
      <w:tblGrid>
        <w:gridCol w:w="3369"/>
        <w:gridCol w:w="5984"/>
      </w:tblGrid>
      <w:tr w:rsidR="695E398B" w:rsidTr="00423DD1" w14:paraId="3ACCF049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695E398B" w:rsidP="00D63236" w:rsidRDefault="695E398B" w14:paraId="68572EF5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:rsidR="39FA1120" w:rsidP="00D63236" w:rsidRDefault="00423DD1" w14:paraId="3F9F26B6" w14:textId="372AD5E3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TS2</w:t>
            </w:r>
          </w:p>
        </w:tc>
      </w:tr>
      <w:tr w:rsidR="695E398B" w:rsidTr="00423DD1" w14:paraId="0306A046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695E398B" w:rsidP="00D63236" w:rsidRDefault="695E398B" w14:paraId="581421BA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Title of Experiment</w:t>
            </w:r>
          </w:p>
        </w:tc>
        <w:tc>
          <w:tcPr>
            <w:tcW w:w="5984" w:type="dxa"/>
            <w:shd w:val="clear" w:color="auto" w:fill="FFFFFF"/>
          </w:tcPr>
          <w:tbl>
            <w:tblPr>
              <w:tblW w:w="0" w:type="auto"/>
              <w:tblCellMar>
                <w:left w:w="0" w:type="dxa"/>
              </w:tblCellMar>
              <w:tblLook w:val="0400" w:firstRow="0" w:lastRow="0" w:firstColumn="0" w:lastColumn="0" w:noHBand="0" w:noVBand="1"/>
            </w:tblPr>
            <w:tblGrid>
              <w:gridCol w:w="5760"/>
            </w:tblGrid>
            <w:tr w:rsidR="29F0EFED" w:rsidTr="00423DD1" w14:paraId="30F48005" w14:textId="77777777">
              <w:tc>
                <w:tcPr>
                  <w:tcW w:w="5760" w:type="dxa"/>
                </w:tcPr>
                <w:p w:rsidR="29F0EFED" w:rsidP="00D63236" w:rsidRDefault="29F0EFED" w14:paraId="0EE8C8C4" w14:textId="3262A2F4">
                  <w:pPr>
                    <w:spacing w:line="276" w:lineRule="auto"/>
                  </w:pPr>
                  <w:r w:rsidRPr="29F0EFED">
                    <w:rPr>
                      <w:rFonts w:eastAsia="Arial" w:cs="Arial"/>
                      <w:i/>
                      <w:iCs/>
                      <w:sz w:val="20"/>
                      <w:szCs w:val="20"/>
                    </w:rPr>
                    <w:t>Pure simulation test: frequency stability assessment of renewable-based systems using SI and FFR support from converter-based resources</w:t>
                  </w:r>
                </w:p>
              </w:tc>
            </w:tr>
          </w:tbl>
          <w:p w:rsidR="695E398B" w:rsidP="00D63236" w:rsidRDefault="695E398B" w14:paraId="4911C665" w14:textId="2F356929">
            <w:pPr>
              <w:spacing w:line="276" w:lineRule="auto"/>
              <w:rPr>
                <w:i/>
                <w:iCs/>
                <w:sz w:val="20"/>
                <w:szCs w:val="20"/>
              </w:rPr>
            </w:pPr>
          </w:p>
        </w:tc>
      </w:tr>
      <w:tr w:rsidR="695E398B" w:rsidTr="00423DD1" w14:paraId="4D4325E5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695E398B" w:rsidP="00D63236" w:rsidRDefault="695E398B" w14:paraId="27C321D7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:rsidR="695E398B" w:rsidP="00D63236" w:rsidRDefault="233A0A17" w14:paraId="2A9DE43E" w14:textId="054A9337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29F0EFED">
              <w:rPr>
                <w:sz w:val="20"/>
                <w:szCs w:val="20"/>
                <w:lang w:val="en-US"/>
              </w:rPr>
              <w:t>DTU</w:t>
            </w:r>
          </w:p>
        </w:tc>
      </w:tr>
      <w:tr w:rsidR="695E398B" w:rsidTr="00423DD1" w14:paraId="2331FFED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695E398B" w:rsidP="00D63236" w:rsidRDefault="695E398B" w14:paraId="26BA2680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tbl>
            <w:tblPr>
              <w:tblW w:w="0" w:type="auto"/>
              <w:tblLook w:val="0400" w:firstRow="0" w:lastRow="0" w:firstColumn="0" w:lastColumn="0" w:noHBand="0" w:noVBand="1"/>
            </w:tblPr>
            <w:tblGrid>
              <w:gridCol w:w="5760"/>
            </w:tblGrid>
            <w:tr w:rsidR="29F0EFED" w:rsidTr="2FDEC40A" w14:paraId="0C4CA52E" w14:textId="77777777">
              <w:tc>
                <w:tcPr>
                  <w:tcW w:w="5760" w:type="dxa"/>
                </w:tcPr>
                <w:p w:rsidR="468A827D" w:rsidP="00D63236" w:rsidRDefault="468A827D" w14:paraId="703A6953" w14:textId="75F40D2D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>Simulation:</w:t>
                  </w:r>
                </w:p>
                <w:p w:rsidR="468A827D" w:rsidP="00D63236" w:rsidRDefault="00674D06" w14:paraId="6E7F2890" w14:textId="011E9426">
                  <w:pPr>
                    <w:spacing w:line="276" w:lineRule="auto"/>
                  </w:pPr>
                  <w:r>
                    <w:rPr>
                      <w:noProof/>
                    </w:rPr>
                    <w:pict w14:anchorId="5CAD583A">
                      <v:shape id="Picture 1281884190" style="width:256.5pt;height:138pt;visibility:visible;mso-wrap-style:square" o:spid="_x0000_i1037" type="#_x0000_t75">
                        <v:imagedata o:title="" r:id="rId26"/>
                      </v:shape>
                    </w:pict>
                  </w:r>
                </w:p>
                <w:p w:rsidR="468A827D" w:rsidP="00D63236" w:rsidRDefault="468A827D" w14:paraId="7DE0FA62" w14:textId="0745F718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 xml:space="preserve">IEEE 9 bus system with converter-based resources (CBR) (wind, PV, battery, etc.) as replacements for SGs is implemented in digital real-time simulator. CBRs are equipped with </w:t>
                  </w:r>
                  <w:r w:rsidRPr="29F0EFED">
                    <w:rPr>
                      <w:sz w:val="20"/>
                      <w:szCs w:val="20"/>
                      <w:lang w:val="en-US"/>
                    </w:rPr>
                    <w:lastRenderedPageBreak/>
                    <w:t>SI/FFR control based of specifications of grid codes.</w:t>
                  </w:r>
                </w:p>
                <w:p w:rsidR="29F0EFED" w:rsidP="00D63236" w:rsidRDefault="29F0EFED" w14:paraId="60F24757" w14:textId="55FEE3DB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468A827D" w:rsidP="00D63236" w:rsidRDefault="468A827D" w14:paraId="296BDDC1" w14:textId="2512DF32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>Different disturbances such as load increase or SG trip are carried out to evaluate ROCOF and frequency deviation of the system with SI/FFR in services.</w:t>
                  </w:r>
                </w:p>
                <w:p w:rsidR="07DF7C5B" w:rsidP="00D63236" w:rsidRDefault="07DF7C5B" w14:paraId="6EB58CFD" w14:textId="63E428D7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 xml:space="preserve">A delay can be added to emulate the communication </w:t>
                  </w:r>
                  <w:r w:rsidRPr="29F0EFED" w:rsidR="6D9373D3">
                    <w:rPr>
                      <w:sz w:val="20"/>
                      <w:szCs w:val="20"/>
                      <w:lang w:val="en-US"/>
                    </w:rPr>
                    <w:t>latency</w:t>
                  </w:r>
                  <w:r w:rsidRPr="29F0EFED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:rsidR="29F0EFED" w:rsidP="00D63236" w:rsidRDefault="29F0EFED" w14:paraId="1E586AEF" w14:textId="2236FF80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468A827D" w:rsidP="00D63236" w:rsidRDefault="468A827D" w14:paraId="45D1A5BA" w14:textId="5AEFF1E7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>Comparison of SI/FFR based on different grid codes for frequency stability improvement.</w:t>
                  </w:r>
                </w:p>
                <w:p w:rsidR="29F0EFED" w:rsidP="00D63236" w:rsidRDefault="29F0EFED" w14:paraId="1261DE94" w14:textId="0B157E73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</w:p>
                <w:p w:rsidR="468A827D" w:rsidP="00D63236" w:rsidRDefault="468A827D" w14:paraId="15E1470A" w14:textId="53AC439F">
                  <w:pPr>
                    <w:spacing w:line="276" w:lineRule="auto"/>
                    <w:rPr>
                      <w:sz w:val="20"/>
                      <w:szCs w:val="20"/>
                      <w:lang w:val="en-US"/>
                    </w:rPr>
                  </w:pPr>
                  <w:r w:rsidRPr="29F0EFED">
                    <w:rPr>
                      <w:sz w:val="20"/>
                      <w:szCs w:val="20"/>
                      <w:lang w:val="en-US"/>
                    </w:rPr>
                    <w:t>The interaction of SI/FFR of converters with SGs is also considered.</w:t>
                  </w:r>
                </w:p>
                <w:p w:rsidR="29F0EFED" w:rsidP="00D63236" w:rsidRDefault="29F0EFED" w14:paraId="5404F7DE" w14:textId="63D46BAD">
                  <w:pPr>
                    <w:spacing w:line="276" w:lineRule="auto"/>
                    <w:rPr>
                      <w:rFonts w:eastAsia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695E398B" w:rsidP="00D63236" w:rsidRDefault="695E398B" w14:paraId="2F37BC08" w14:textId="3AA1AC0A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695E398B" w:rsidTr="00423DD1" w14:paraId="0AF1C75E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695E398B" w:rsidP="00D63236" w:rsidRDefault="695E398B" w14:paraId="7BDDFB84" w14:textId="77777777">
            <w:pPr>
              <w:spacing w:line="276" w:lineRule="auto"/>
              <w:jc w:val="left"/>
              <w:rPr>
                <w:sz w:val="20"/>
                <w:szCs w:val="20"/>
                <w:lang w:val="en-US"/>
              </w:rPr>
            </w:pPr>
            <w:r w:rsidRPr="695E398B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Experiment Setup </w:t>
            </w:r>
            <w:r>
              <w:br/>
            </w:r>
            <w:r w:rsidRPr="695E398B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:rsidR="695E398B" w:rsidP="00D63236" w:rsidRDefault="480F4254" w14:paraId="5B7AC18C" w14:textId="402D95F8">
            <w:pPr>
              <w:spacing w:line="276" w:lineRule="auto"/>
            </w:pPr>
            <w:r w:rsidRPr="29F0EFED">
              <w:rPr>
                <w:rFonts w:eastAsia="Arial" w:cs="Arial"/>
                <w:sz w:val="20"/>
                <w:szCs w:val="20"/>
                <w:lang w:val="en-US"/>
              </w:rPr>
              <w:t>Pure simulation</w:t>
            </w:r>
            <w:r w:rsidRPr="29F0EFED" w:rsidR="4B8F556B">
              <w:rPr>
                <w:rFonts w:eastAsia="Arial" w:cs="Arial"/>
                <w:sz w:val="20"/>
                <w:szCs w:val="20"/>
                <w:lang w:val="en-US"/>
              </w:rPr>
              <w:t xml:space="preserve"> in</w:t>
            </w:r>
            <w:r w:rsidRPr="29F0EFED">
              <w:rPr>
                <w:rFonts w:eastAsia="Arial" w:cs="Arial"/>
                <w:sz w:val="20"/>
                <w:szCs w:val="20"/>
                <w:lang w:val="en-US"/>
              </w:rPr>
              <w:t xml:space="preserve"> RTDS</w:t>
            </w:r>
          </w:p>
        </w:tc>
      </w:tr>
      <w:tr w:rsidR="695E398B" w:rsidTr="00423DD1" w14:paraId="6677A579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695E398B" w:rsidP="00D63236" w:rsidRDefault="695E398B" w14:paraId="469E5749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 xml:space="preserve">Experimental Design and </w:t>
            </w:r>
            <w:r>
              <w:br/>
            </w:r>
            <w:r w:rsidRPr="695E398B">
              <w:rPr>
                <w:b/>
                <w:bCs/>
                <w:sz w:val="20"/>
                <w:szCs w:val="20"/>
              </w:rPr>
              <w:t>Justification</w:t>
            </w:r>
          </w:p>
        </w:tc>
        <w:tc>
          <w:tcPr>
            <w:tcW w:w="5984" w:type="dxa"/>
            <w:shd w:val="clear" w:color="auto" w:fill="FFFFFF"/>
          </w:tcPr>
          <w:p w:rsidR="695E398B" w:rsidP="00D63236" w:rsidRDefault="01947060" w14:paraId="116F2022" w14:textId="3ABED9F6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29F0EFED">
              <w:rPr>
                <w:i/>
                <w:iCs/>
                <w:sz w:val="20"/>
                <w:szCs w:val="20"/>
                <w:lang w:val="en-US"/>
              </w:rPr>
              <w:t>The pure simulation aims to evaluation frequency stability with SI and FFR support from converter-based resources in terms of ROCOF and frequency deviation</w:t>
            </w:r>
            <w:r w:rsidRPr="29F0EFED" w:rsidR="5DBAB453">
              <w:rPr>
                <w:i/>
                <w:iCs/>
                <w:sz w:val="20"/>
                <w:szCs w:val="20"/>
                <w:lang w:val="en-US"/>
              </w:rPr>
              <w:t xml:space="preserve">. </w:t>
            </w:r>
          </w:p>
          <w:p w:rsidR="695E398B" w:rsidP="00D63236" w:rsidRDefault="5DBAB453" w14:paraId="39989EF6" w14:textId="516D00E1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29F0EFED">
              <w:rPr>
                <w:i/>
                <w:iCs/>
                <w:sz w:val="20"/>
                <w:szCs w:val="20"/>
                <w:lang w:val="en-US"/>
              </w:rPr>
              <w:t xml:space="preserve">It can be a reference for a comparison with the </w:t>
            </w:r>
            <w:proofErr w:type="spellStart"/>
            <w:r w:rsidRPr="29F0EFED">
              <w:rPr>
                <w:i/>
                <w:iCs/>
                <w:sz w:val="20"/>
                <w:szCs w:val="20"/>
                <w:lang w:val="en-US"/>
              </w:rPr>
              <w:t>PHiL</w:t>
            </w:r>
            <w:proofErr w:type="spellEnd"/>
            <w:r w:rsidRPr="29F0EFED">
              <w:rPr>
                <w:i/>
                <w:iCs/>
                <w:sz w:val="20"/>
                <w:szCs w:val="20"/>
                <w:lang w:val="en-US"/>
              </w:rPr>
              <w:t xml:space="preserve"> simulation</w:t>
            </w:r>
          </w:p>
        </w:tc>
      </w:tr>
      <w:tr w:rsidR="695E398B" w:rsidTr="00423DD1" w14:paraId="7516A915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695E398B" w:rsidP="00D63236" w:rsidRDefault="695E398B" w14:paraId="4FB13AF0" w14:textId="77777777">
            <w:pPr>
              <w:spacing w:line="276" w:lineRule="auto"/>
              <w:jc w:val="left"/>
              <w:rPr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Precision of equipment and measurement uncertainty</w:t>
            </w:r>
          </w:p>
        </w:tc>
        <w:tc>
          <w:tcPr>
            <w:tcW w:w="5984" w:type="dxa"/>
            <w:shd w:val="clear" w:color="auto" w:fill="FFFFFF"/>
          </w:tcPr>
          <w:p w:rsidR="695E398B" w:rsidP="00D63236" w:rsidRDefault="4D40D954" w14:paraId="15818819" w14:textId="61E62734">
            <w:pPr>
              <w:spacing w:line="276" w:lineRule="auto"/>
            </w:pPr>
            <w:r w:rsidRPr="29F0EFED">
              <w:rPr>
                <w:sz w:val="20"/>
                <w:szCs w:val="20"/>
                <w:lang w:val="en-US"/>
              </w:rPr>
              <w:t>PB5-based RTDS racks</w:t>
            </w:r>
          </w:p>
          <w:p w:rsidR="695E398B" w:rsidP="00D63236" w:rsidRDefault="4D40D954" w14:paraId="450DDD43" w14:textId="1424442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29F0EFED">
              <w:rPr>
                <w:sz w:val="20"/>
                <w:szCs w:val="20"/>
                <w:lang w:val="en-US"/>
              </w:rPr>
              <w:t>Time step of simulation: 50-60 µs</w:t>
            </w:r>
          </w:p>
        </w:tc>
      </w:tr>
      <w:tr w:rsidR="695E398B" w:rsidTr="00423DD1" w14:paraId="7419C929" w14:textId="77777777">
        <w:trPr>
          <w:jc w:val="center"/>
        </w:trPr>
        <w:tc>
          <w:tcPr>
            <w:tcW w:w="3369" w:type="dxa"/>
            <w:shd w:val="clear" w:color="auto" w:fill="FFFFFF"/>
          </w:tcPr>
          <w:p w:rsidR="695E398B" w:rsidP="00D63236" w:rsidRDefault="695E398B" w14:paraId="269DFDEA" w14:textId="77777777">
            <w:pPr>
              <w:spacing w:line="276" w:lineRule="auto"/>
              <w:jc w:val="left"/>
              <w:rPr>
                <w:b/>
                <w:bCs/>
                <w:sz w:val="20"/>
                <w:szCs w:val="20"/>
              </w:rPr>
            </w:pPr>
            <w:r w:rsidRPr="695E398B">
              <w:rPr>
                <w:b/>
                <w:bCs/>
                <w:sz w:val="20"/>
                <w:szCs w:val="20"/>
              </w:rPr>
              <w:t>Storage of experiment data</w:t>
            </w:r>
          </w:p>
        </w:tc>
        <w:tc>
          <w:tcPr>
            <w:tcW w:w="5984" w:type="dxa"/>
            <w:shd w:val="clear" w:color="auto" w:fill="FFFFFF"/>
          </w:tcPr>
          <w:p w:rsidR="695E398B" w:rsidP="00D63236" w:rsidRDefault="60AAB1FC" w14:paraId="374EE202" w14:textId="280264D2">
            <w:pPr>
              <w:spacing w:line="276" w:lineRule="auto"/>
              <w:rPr>
                <w:i/>
                <w:iCs/>
                <w:sz w:val="20"/>
                <w:szCs w:val="20"/>
                <w:lang w:val="en-US"/>
              </w:rPr>
            </w:pPr>
            <w:r w:rsidRPr="00423DD1">
              <w:rPr>
                <w:sz w:val="20"/>
                <w:szCs w:val="20"/>
                <w:lang w:val="en-US"/>
              </w:rPr>
              <w:t>Data is collected on run time of simulation in CSV extension file and stored at a local PC</w:t>
            </w:r>
          </w:p>
        </w:tc>
      </w:tr>
    </w:tbl>
    <w:p w:rsidR="00E32755" w:rsidP="00D63236" w:rsidRDefault="00E32755" w14:paraId="44E871BC" w14:textId="28AFF1F9">
      <w:pPr>
        <w:spacing w:line="276" w:lineRule="auto"/>
      </w:pPr>
    </w:p>
    <w:sectPr w:rsidR="00E32755" w:rsidSect="005F33F1">
      <w:pgSz w:w="11906" w:h="16838" w:orient="portrait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26A3" w:rsidRDefault="001526A3" w14:paraId="47367BA4" w14:textId="77777777">
      <w:r>
        <w:separator/>
      </w:r>
    </w:p>
  </w:endnote>
  <w:endnote w:type="continuationSeparator" w:id="0">
    <w:p w:rsidR="001526A3" w:rsidRDefault="001526A3" w14:paraId="6B81FD2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940EE" w:rsidR="007F68D6" w:rsidP="00615CFA" w:rsidRDefault="007F68D6" w14:paraId="2B847AC5" w14:textId="492C2634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26A3" w:rsidRDefault="001526A3" w14:paraId="700709D8" w14:textId="77777777">
      <w:r>
        <w:separator/>
      </w:r>
    </w:p>
  </w:footnote>
  <w:footnote w:type="continuationSeparator" w:id="0">
    <w:p w:rsidR="001526A3" w:rsidRDefault="001526A3" w14:paraId="13877D68" w14:textId="77777777">
      <w:r>
        <w:continuationSeparator/>
      </w:r>
    </w:p>
  </w:footnote>
  <w:footnote w:id="1">
    <w:p w:rsidRPr="008253F4" w:rsidR="008253F4" w:rsidRDefault="008253F4" w14:paraId="72F36F0B" w14:textId="3FFC827A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hyperlink w:history="1" r:id="rId1">
        <w:r w:rsidRPr="009564B2">
          <w:rPr>
            <w:rStyle w:val="Hyperlink"/>
            <w:sz w:val="20"/>
            <w:szCs w:val="20"/>
            <w:lang w:val="en-GB" w:eastAsia="en-GB"/>
          </w:rPr>
          <w:t>https://www.svk.se/siteassets/aktorsportalen/tekniska-riktlinjer/ovriga-instruktioner/technical-requirements-for-fast-frequency-reserve-provision-in-the-nordic-synchronous-area-1.pdf</w:t>
        </w:r>
      </w:hyperlink>
    </w:p>
  </w:footnote>
  <w:footnote w:id="2">
    <w:p w:rsidRPr="00610588" w:rsidR="00610588" w:rsidRDefault="00610588" w14:paraId="5C6E47E1" w14:textId="1E9EF324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10588">
        <w:rPr>
          <w:lang w:val="it-IT"/>
        </w:rPr>
        <w:t xml:space="preserve"> </w:t>
      </w:r>
      <w:hyperlink w:history="1" r:id="rId2">
        <w:r w:rsidRPr="009564B2">
          <w:rPr>
            <w:rStyle w:val="Hyperlink"/>
            <w:sz w:val="20"/>
            <w:szCs w:val="20"/>
            <w:lang w:val="it-IT" w:eastAsia="en-GB"/>
          </w:rPr>
          <w:t>http://www.hydroquebec.com/transenergie/fr/commerce/pdf/2_Requirements_generating_stations_D-2018-145_2018-11-15.pdf</w:t>
        </w:r>
      </w:hyperlink>
    </w:p>
  </w:footnote>
  <w:footnote w:id="3">
    <w:p w:rsidRPr="00610588" w:rsidR="00610588" w:rsidRDefault="00610588" w14:paraId="576DDA71" w14:textId="4F277D07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610588">
        <w:rPr>
          <w:lang w:val="it-IT"/>
        </w:rPr>
        <w:t xml:space="preserve"> </w:t>
      </w:r>
      <w:hyperlink w:history="1" r:id="rId3">
        <w:r w:rsidRPr="009564B2">
          <w:rPr>
            <w:rStyle w:val="Hyperlink"/>
            <w:sz w:val="20"/>
            <w:szCs w:val="20"/>
            <w:lang w:val="it-IT" w:eastAsia="en-GB"/>
          </w:rPr>
          <w:t>https://www.nationalgrideso.com/document/10331/download</w:t>
        </w:r>
      </w:hyperlink>
    </w:p>
  </w:footnote>
  <w:footnote w:id="4">
    <w:p w:rsidRPr="00966D0F" w:rsidR="00966D0F" w:rsidRDefault="00966D0F" w14:paraId="7AEE7BE2" w14:textId="1EB70D5D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966D0F">
        <w:rPr>
          <w:lang w:val="it-IT"/>
        </w:rPr>
        <w:t xml:space="preserve"> </w:t>
      </w:r>
      <w:hyperlink w:history="1" r:id="rId4">
        <w:r w:rsidRPr="009564B2">
          <w:rPr>
            <w:rStyle w:val="Hyperlink"/>
            <w:sz w:val="20"/>
            <w:szCs w:val="20"/>
            <w:lang w:val="it-IT" w:eastAsia="en-GB"/>
          </w:rPr>
          <w:t>https://www.svk.se/siteassets/aktorsportalen/tekniska-riktlinjer/ovriga-instruktioner/technical-requirements-for-fast-frequency-reserve-provision-in-the-nordic-synchronous-area-1.pdf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D94A33" w:rsidR="007F68D6" w:rsidP="00190872" w:rsidRDefault="00EF7F17" w14:paraId="44911EFB" w14:textId="14DC117B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ERIGrid</w:t>
    </w:r>
    <w:r w:rsidR="00651988">
      <w:rPr>
        <w:sz w:val="20"/>
        <w:szCs w:val="20"/>
        <w:lang w:val="en-US"/>
      </w:rPr>
      <w:t>2.0</w:t>
    </w:r>
    <w:r w:rsidR="007F68D6">
      <w:rPr>
        <w:sz w:val="20"/>
        <w:szCs w:val="20"/>
        <w:lang w:val="en-US"/>
      </w:rPr>
      <w:tab/>
    </w:r>
    <w:r w:rsidR="0016478D">
      <w:rPr>
        <w:sz w:val="20"/>
        <w:szCs w:val="20"/>
        <w:lang w:val="en-US"/>
      </w:rPr>
      <w:t>GA No: 654113</w:t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402D98">
      <w:rPr>
        <w:noProof/>
        <w:sz w:val="20"/>
        <w:szCs w:val="20"/>
      </w:rPr>
      <w:t>17/08/2021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hAnsi="Arial" w:eastAsia="Arial" w:cs="Arial"/>
      </w:rPr>
    </w:lvl>
  </w:abstractNum>
  <w:abstractNum w:abstractNumId="2" w15:restartNumberingAfterBreak="0">
    <w:nsid w:val="08817505"/>
    <w:multiLevelType w:val="hybridMultilevel"/>
    <w:tmpl w:val="3EFA5D7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C6410E"/>
    <w:multiLevelType w:val="hybridMultilevel"/>
    <w:tmpl w:val="E5B035CC"/>
    <w:lvl w:ilvl="0" w:tplc="4356A9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78D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54EE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6C92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289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1632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90B2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8C1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0AA8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46C0007"/>
    <w:multiLevelType w:val="hybridMultilevel"/>
    <w:tmpl w:val="79E4B4B4"/>
    <w:lvl w:ilvl="0" w:tplc="08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8" w15:restartNumberingAfterBreak="0">
    <w:nsid w:val="27871B3E"/>
    <w:multiLevelType w:val="hybridMultilevel"/>
    <w:tmpl w:val="81D2CE24"/>
    <w:lvl w:ilvl="0" w:tplc="CAC8E2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8FA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4642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1A78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5EA0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20A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2B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61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38CB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13316E"/>
    <w:multiLevelType w:val="hybridMultilevel"/>
    <w:tmpl w:val="10A29E6C"/>
    <w:lvl w:ilvl="0" w:tplc="053C0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78A7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1CB7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D4D4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F2E8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9ACA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7A83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B2E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588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F5967C0"/>
    <w:multiLevelType w:val="hybridMultilevel"/>
    <w:tmpl w:val="F79845C0"/>
    <w:lvl w:ilvl="0" w:tplc="634CBE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BCB5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E39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32D1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3A0B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8F6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58A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82F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1C4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23493D"/>
    <w:multiLevelType w:val="hybridMultilevel"/>
    <w:tmpl w:val="CFD6FFF4"/>
    <w:lvl w:ilvl="0" w:tplc="E9DEA3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2CBA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4472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4CC9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8AF2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6258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7813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72C7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60C1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4F4C74"/>
    <w:multiLevelType w:val="hybridMultilevel"/>
    <w:tmpl w:val="663A5AD8"/>
    <w:lvl w:ilvl="0" w:tplc="92F433D2">
      <w:start w:val="1"/>
      <w:numFmt w:val="decimal"/>
      <w:lvlText w:val="%1."/>
      <w:lvlJc w:val="left"/>
      <w:pPr>
        <w:ind w:left="720" w:hanging="360"/>
      </w:pPr>
    </w:lvl>
    <w:lvl w:ilvl="1" w:tplc="5820471E">
      <w:start w:val="1"/>
      <w:numFmt w:val="lowerLetter"/>
      <w:lvlText w:val="%2."/>
      <w:lvlJc w:val="left"/>
      <w:pPr>
        <w:ind w:left="1440" w:hanging="360"/>
      </w:pPr>
    </w:lvl>
    <w:lvl w:ilvl="2" w:tplc="CA8AA450">
      <w:start w:val="1"/>
      <w:numFmt w:val="lowerRoman"/>
      <w:lvlText w:val="%3."/>
      <w:lvlJc w:val="right"/>
      <w:pPr>
        <w:ind w:left="2160" w:hanging="180"/>
      </w:pPr>
    </w:lvl>
    <w:lvl w:ilvl="3" w:tplc="3294B50E">
      <w:start w:val="1"/>
      <w:numFmt w:val="decimal"/>
      <w:lvlText w:val="%4."/>
      <w:lvlJc w:val="left"/>
      <w:pPr>
        <w:ind w:left="2880" w:hanging="360"/>
      </w:pPr>
    </w:lvl>
    <w:lvl w:ilvl="4" w:tplc="7B54D0C6">
      <w:start w:val="1"/>
      <w:numFmt w:val="lowerLetter"/>
      <w:lvlText w:val="%5."/>
      <w:lvlJc w:val="left"/>
      <w:pPr>
        <w:ind w:left="3600" w:hanging="360"/>
      </w:pPr>
    </w:lvl>
    <w:lvl w:ilvl="5" w:tplc="E6D08068">
      <w:start w:val="1"/>
      <w:numFmt w:val="lowerRoman"/>
      <w:lvlText w:val="%6."/>
      <w:lvlJc w:val="right"/>
      <w:pPr>
        <w:ind w:left="4320" w:hanging="180"/>
      </w:pPr>
    </w:lvl>
    <w:lvl w:ilvl="6" w:tplc="9CB8D718">
      <w:start w:val="1"/>
      <w:numFmt w:val="decimal"/>
      <w:lvlText w:val="%7."/>
      <w:lvlJc w:val="left"/>
      <w:pPr>
        <w:ind w:left="5040" w:hanging="360"/>
      </w:pPr>
    </w:lvl>
    <w:lvl w:ilvl="7" w:tplc="38F2E764">
      <w:start w:val="1"/>
      <w:numFmt w:val="lowerLetter"/>
      <w:lvlText w:val="%8."/>
      <w:lvlJc w:val="left"/>
      <w:pPr>
        <w:ind w:left="5760" w:hanging="360"/>
      </w:pPr>
    </w:lvl>
    <w:lvl w:ilvl="8" w:tplc="90A0EF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11A752C"/>
    <w:multiLevelType w:val="hybridMultilevel"/>
    <w:tmpl w:val="F7AC0F84"/>
    <w:lvl w:ilvl="0" w:tplc="A03E11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64F5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0455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EE13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2C09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E2FF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5E2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22DF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AE1E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8E7446A"/>
    <w:multiLevelType w:val="hybridMultilevel"/>
    <w:tmpl w:val="C50CD690"/>
    <w:lvl w:ilvl="0" w:tplc="CBB0DD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6AE4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E85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12C0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2C6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1A3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06BF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28E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0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A2E3D19"/>
    <w:multiLevelType w:val="hybridMultilevel"/>
    <w:tmpl w:val="495849D0"/>
    <w:lvl w:ilvl="0" w:tplc="1D303C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CE08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BAB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F636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3211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6AFF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C41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B47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90D2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15"/>
  </w:num>
  <w:num w:numId="7">
    <w:abstractNumId w:val="13"/>
  </w:num>
  <w:num w:numId="8">
    <w:abstractNumId w:val="20"/>
  </w:num>
  <w:num w:numId="9">
    <w:abstractNumId w:val="19"/>
  </w:num>
  <w:num w:numId="10">
    <w:abstractNumId w:val="5"/>
  </w:num>
  <w:num w:numId="11">
    <w:abstractNumId w:val="14"/>
  </w:num>
  <w:num w:numId="12">
    <w:abstractNumId w:val="4"/>
  </w:num>
  <w:num w:numId="13">
    <w:abstractNumId w:val="23"/>
  </w:num>
  <w:num w:numId="14">
    <w:abstractNumId w:val="0"/>
  </w:num>
  <w:num w:numId="15">
    <w:abstractNumId w:val="16"/>
  </w:num>
  <w:num w:numId="16">
    <w:abstractNumId w:val="17"/>
  </w:num>
  <w:num w:numId="17">
    <w:abstractNumId w:val="22"/>
  </w:num>
  <w:num w:numId="18">
    <w:abstractNumId w:val="21"/>
  </w:num>
  <w:num w:numId="19">
    <w:abstractNumId w:val="18"/>
  </w:num>
  <w:num w:numId="20">
    <w:abstractNumId w:val="7"/>
  </w:num>
  <w:num w:numId="21">
    <w:abstractNumId w:val="1"/>
  </w:num>
  <w:num w:numId="22">
    <w:abstractNumId w:val="12"/>
  </w:num>
  <w:num w:numId="23">
    <w:abstractNumId w:val="5"/>
  </w:num>
  <w:num w:numId="24">
    <w:abstractNumId w:val="6"/>
  </w:num>
  <w:num w:numId="25">
    <w:abstractNumId w:val="2"/>
  </w:num>
  <w:numIdMacAtCleanup w:val="4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oNotTrackMoves/>
  <w:defaultTabStop w:val="720"/>
  <w:autoHyphenation/>
  <w:hyphenationZone w:val="3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8D9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D9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6A3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78D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1F76F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5D8EE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C49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9DB78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18A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934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C06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3F74E6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98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7DB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3DD1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393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C8D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567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C5A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206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4FB71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59D"/>
    <w:rsid w:val="005577ED"/>
    <w:rsid w:val="005577F9"/>
    <w:rsid w:val="00557A92"/>
    <w:rsid w:val="00560294"/>
    <w:rsid w:val="00560966"/>
    <w:rsid w:val="00561283"/>
    <w:rsid w:val="005613FB"/>
    <w:rsid w:val="005614AC"/>
    <w:rsid w:val="005616D8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9CA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0588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4E4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988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4D06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482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0C49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E7FC9"/>
    <w:rsid w:val="006F0023"/>
    <w:rsid w:val="006F0190"/>
    <w:rsid w:val="006F034A"/>
    <w:rsid w:val="006F108D"/>
    <w:rsid w:val="006F16A3"/>
    <w:rsid w:val="006F17DC"/>
    <w:rsid w:val="006F1AA7"/>
    <w:rsid w:val="006F1C9C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5D3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1BE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57B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3F4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2E7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55A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B8D9A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0F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2F4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C3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A04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237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0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60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4F9E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2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611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CA4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0B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236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5B46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3EB8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295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655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E6D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B44"/>
    <w:rsid w:val="00F92C90"/>
    <w:rsid w:val="00F92FFB"/>
    <w:rsid w:val="00F9313C"/>
    <w:rsid w:val="00F93321"/>
    <w:rsid w:val="00F933EF"/>
    <w:rsid w:val="00F935F2"/>
    <w:rsid w:val="00F935F3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A7CD7"/>
    <w:rsid w:val="00FAA81F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  <w:rsid w:val="01222D63"/>
    <w:rsid w:val="0132939F"/>
    <w:rsid w:val="0140FE46"/>
    <w:rsid w:val="0174894B"/>
    <w:rsid w:val="0177D0E3"/>
    <w:rsid w:val="0187A208"/>
    <w:rsid w:val="018C0575"/>
    <w:rsid w:val="01947060"/>
    <w:rsid w:val="01C777CF"/>
    <w:rsid w:val="01CE7002"/>
    <w:rsid w:val="01D024CC"/>
    <w:rsid w:val="022678B5"/>
    <w:rsid w:val="02272B2D"/>
    <w:rsid w:val="0287DA2C"/>
    <w:rsid w:val="029AB237"/>
    <w:rsid w:val="02A44F77"/>
    <w:rsid w:val="02BE9E6E"/>
    <w:rsid w:val="02CE6400"/>
    <w:rsid w:val="02D5224D"/>
    <w:rsid w:val="02D65186"/>
    <w:rsid w:val="033A8E86"/>
    <w:rsid w:val="0343BDBA"/>
    <w:rsid w:val="03627E03"/>
    <w:rsid w:val="036AE217"/>
    <w:rsid w:val="0376A20D"/>
    <w:rsid w:val="03B504DE"/>
    <w:rsid w:val="03BC3E65"/>
    <w:rsid w:val="03C32E5C"/>
    <w:rsid w:val="03C853E1"/>
    <w:rsid w:val="03CC42D9"/>
    <w:rsid w:val="03F315A3"/>
    <w:rsid w:val="03FF5F10"/>
    <w:rsid w:val="040295A5"/>
    <w:rsid w:val="041FCE08"/>
    <w:rsid w:val="0431B154"/>
    <w:rsid w:val="044779D6"/>
    <w:rsid w:val="0453405D"/>
    <w:rsid w:val="045A11DF"/>
    <w:rsid w:val="0463AE4D"/>
    <w:rsid w:val="04E953E0"/>
    <w:rsid w:val="04EEB82A"/>
    <w:rsid w:val="04F42590"/>
    <w:rsid w:val="04F71A0C"/>
    <w:rsid w:val="05169C17"/>
    <w:rsid w:val="05344626"/>
    <w:rsid w:val="0558C195"/>
    <w:rsid w:val="05C31EA2"/>
    <w:rsid w:val="05DEDD52"/>
    <w:rsid w:val="05E533ED"/>
    <w:rsid w:val="060C9E19"/>
    <w:rsid w:val="06112658"/>
    <w:rsid w:val="063A072F"/>
    <w:rsid w:val="063C1396"/>
    <w:rsid w:val="0643D49A"/>
    <w:rsid w:val="06691706"/>
    <w:rsid w:val="069E21D6"/>
    <w:rsid w:val="06AE42CF"/>
    <w:rsid w:val="06D1095A"/>
    <w:rsid w:val="07122A98"/>
    <w:rsid w:val="072B372F"/>
    <w:rsid w:val="0749D30F"/>
    <w:rsid w:val="076A8DE8"/>
    <w:rsid w:val="077DCE0F"/>
    <w:rsid w:val="07914F9E"/>
    <w:rsid w:val="079955EF"/>
    <w:rsid w:val="07A67D79"/>
    <w:rsid w:val="07C8BBE9"/>
    <w:rsid w:val="07DF7C5B"/>
    <w:rsid w:val="07EC6F3C"/>
    <w:rsid w:val="07FBDE81"/>
    <w:rsid w:val="0810015F"/>
    <w:rsid w:val="0853FCE5"/>
    <w:rsid w:val="0860FBB9"/>
    <w:rsid w:val="086AC659"/>
    <w:rsid w:val="087AEFD8"/>
    <w:rsid w:val="089512EF"/>
    <w:rsid w:val="08A5B934"/>
    <w:rsid w:val="08C96B35"/>
    <w:rsid w:val="08CC166C"/>
    <w:rsid w:val="08D128E6"/>
    <w:rsid w:val="08ED9203"/>
    <w:rsid w:val="09105E96"/>
    <w:rsid w:val="0926F73D"/>
    <w:rsid w:val="0945D02A"/>
    <w:rsid w:val="095BA804"/>
    <w:rsid w:val="096DEF82"/>
    <w:rsid w:val="097681BA"/>
    <w:rsid w:val="09798B90"/>
    <w:rsid w:val="09809309"/>
    <w:rsid w:val="0981814D"/>
    <w:rsid w:val="0991184C"/>
    <w:rsid w:val="099A811F"/>
    <w:rsid w:val="09C0598A"/>
    <w:rsid w:val="09D7FF40"/>
    <w:rsid w:val="09E9EABE"/>
    <w:rsid w:val="0A347153"/>
    <w:rsid w:val="0A477D39"/>
    <w:rsid w:val="0A5BDF2F"/>
    <w:rsid w:val="0A71A4A1"/>
    <w:rsid w:val="0A737BAC"/>
    <w:rsid w:val="0A8D9B9D"/>
    <w:rsid w:val="0A9B9415"/>
    <w:rsid w:val="0AA69FF0"/>
    <w:rsid w:val="0AC48DAA"/>
    <w:rsid w:val="0AD6BCCE"/>
    <w:rsid w:val="0B071E63"/>
    <w:rsid w:val="0B081D16"/>
    <w:rsid w:val="0B19882A"/>
    <w:rsid w:val="0B473C28"/>
    <w:rsid w:val="0B5BE480"/>
    <w:rsid w:val="0B70D1A8"/>
    <w:rsid w:val="0B792C51"/>
    <w:rsid w:val="0B82E1EA"/>
    <w:rsid w:val="0B838846"/>
    <w:rsid w:val="0BAB3088"/>
    <w:rsid w:val="0BBA6390"/>
    <w:rsid w:val="0BBD9EEF"/>
    <w:rsid w:val="0BC0C3A0"/>
    <w:rsid w:val="0BEAD910"/>
    <w:rsid w:val="0BF741B4"/>
    <w:rsid w:val="0BFE5A52"/>
    <w:rsid w:val="0C06E8F7"/>
    <w:rsid w:val="0C0A8D10"/>
    <w:rsid w:val="0C19C2F8"/>
    <w:rsid w:val="0C427051"/>
    <w:rsid w:val="0C61CE54"/>
    <w:rsid w:val="0C709F05"/>
    <w:rsid w:val="0C853C80"/>
    <w:rsid w:val="0CCDD15F"/>
    <w:rsid w:val="0CF1A098"/>
    <w:rsid w:val="0D333FF9"/>
    <w:rsid w:val="0D33549A"/>
    <w:rsid w:val="0D46C317"/>
    <w:rsid w:val="0D76B4AF"/>
    <w:rsid w:val="0D852F87"/>
    <w:rsid w:val="0D904F8E"/>
    <w:rsid w:val="0D97464D"/>
    <w:rsid w:val="0DAF3269"/>
    <w:rsid w:val="0DCA2731"/>
    <w:rsid w:val="0DDBA114"/>
    <w:rsid w:val="0DDE6F19"/>
    <w:rsid w:val="0E2C8412"/>
    <w:rsid w:val="0E321976"/>
    <w:rsid w:val="0E343686"/>
    <w:rsid w:val="0E551FA9"/>
    <w:rsid w:val="0E6BF7CE"/>
    <w:rsid w:val="0E8C83C6"/>
    <w:rsid w:val="0EAA4D20"/>
    <w:rsid w:val="0EB11003"/>
    <w:rsid w:val="0ECC9E4A"/>
    <w:rsid w:val="0ECD3C6D"/>
    <w:rsid w:val="0ED9A10F"/>
    <w:rsid w:val="0F11BB73"/>
    <w:rsid w:val="0F12F7D6"/>
    <w:rsid w:val="0F493381"/>
    <w:rsid w:val="0F72BC00"/>
    <w:rsid w:val="0F7C5044"/>
    <w:rsid w:val="0F8ECAC9"/>
    <w:rsid w:val="0FD324B7"/>
    <w:rsid w:val="0FD8FBEF"/>
    <w:rsid w:val="0FE78260"/>
    <w:rsid w:val="103B1232"/>
    <w:rsid w:val="10431E0A"/>
    <w:rsid w:val="104B902E"/>
    <w:rsid w:val="106F679F"/>
    <w:rsid w:val="10803D2E"/>
    <w:rsid w:val="10AEC346"/>
    <w:rsid w:val="10BF0079"/>
    <w:rsid w:val="10C3B756"/>
    <w:rsid w:val="10DDF1FD"/>
    <w:rsid w:val="10EBDC91"/>
    <w:rsid w:val="10F71138"/>
    <w:rsid w:val="1101C7F3"/>
    <w:rsid w:val="1112ADD3"/>
    <w:rsid w:val="1115E174"/>
    <w:rsid w:val="11191E7C"/>
    <w:rsid w:val="1130DB15"/>
    <w:rsid w:val="1134DD2C"/>
    <w:rsid w:val="113BF0E9"/>
    <w:rsid w:val="1150095A"/>
    <w:rsid w:val="116D1CE6"/>
    <w:rsid w:val="1212EBC3"/>
    <w:rsid w:val="12259B85"/>
    <w:rsid w:val="122D9D7A"/>
    <w:rsid w:val="123AE67C"/>
    <w:rsid w:val="123EA72A"/>
    <w:rsid w:val="1251B6F6"/>
    <w:rsid w:val="12548F04"/>
    <w:rsid w:val="1262DED0"/>
    <w:rsid w:val="1289047C"/>
    <w:rsid w:val="12BE3A07"/>
    <w:rsid w:val="12CCBD11"/>
    <w:rsid w:val="12D4C238"/>
    <w:rsid w:val="12D7F1BC"/>
    <w:rsid w:val="12E8B1FF"/>
    <w:rsid w:val="13685DF1"/>
    <w:rsid w:val="1380B158"/>
    <w:rsid w:val="139E9D12"/>
    <w:rsid w:val="13A498F4"/>
    <w:rsid w:val="13A7E753"/>
    <w:rsid w:val="13B1AB47"/>
    <w:rsid w:val="13B31E3F"/>
    <w:rsid w:val="13F956E4"/>
    <w:rsid w:val="14733BBE"/>
    <w:rsid w:val="148A727F"/>
    <w:rsid w:val="14959429"/>
    <w:rsid w:val="149A3928"/>
    <w:rsid w:val="14A86B6F"/>
    <w:rsid w:val="14B73B28"/>
    <w:rsid w:val="14CC15E9"/>
    <w:rsid w:val="14EFEBDC"/>
    <w:rsid w:val="15070840"/>
    <w:rsid w:val="1532B7AF"/>
    <w:rsid w:val="1547BFAC"/>
    <w:rsid w:val="1562E047"/>
    <w:rsid w:val="15BA4B4C"/>
    <w:rsid w:val="15BB3BB2"/>
    <w:rsid w:val="15C60CA9"/>
    <w:rsid w:val="15F3B2C9"/>
    <w:rsid w:val="16045DD3"/>
    <w:rsid w:val="1622992C"/>
    <w:rsid w:val="162D6B18"/>
    <w:rsid w:val="164E1EEE"/>
    <w:rsid w:val="165BCC40"/>
    <w:rsid w:val="166E793D"/>
    <w:rsid w:val="16989234"/>
    <w:rsid w:val="1698CCC1"/>
    <w:rsid w:val="16E58D63"/>
    <w:rsid w:val="170CD82A"/>
    <w:rsid w:val="17240E28"/>
    <w:rsid w:val="1729831B"/>
    <w:rsid w:val="1736FF4C"/>
    <w:rsid w:val="173F0561"/>
    <w:rsid w:val="174A175D"/>
    <w:rsid w:val="17555012"/>
    <w:rsid w:val="17777B86"/>
    <w:rsid w:val="177DB1C2"/>
    <w:rsid w:val="17AB5154"/>
    <w:rsid w:val="17C82DEB"/>
    <w:rsid w:val="17E95308"/>
    <w:rsid w:val="1835D3C6"/>
    <w:rsid w:val="183E59E9"/>
    <w:rsid w:val="18454E9C"/>
    <w:rsid w:val="187DCC91"/>
    <w:rsid w:val="188D61A0"/>
    <w:rsid w:val="1893790D"/>
    <w:rsid w:val="18A939BC"/>
    <w:rsid w:val="18D81F13"/>
    <w:rsid w:val="1917E666"/>
    <w:rsid w:val="1928050B"/>
    <w:rsid w:val="19331F61"/>
    <w:rsid w:val="19577A10"/>
    <w:rsid w:val="199EC3F1"/>
    <w:rsid w:val="19A619FF"/>
    <w:rsid w:val="19A84854"/>
    <w:rsid w:val="19A86B5E"/>
    <w:rsid w:val="19DE7906"/>
    <w:rsid w:val="1A23F952"/>
    <w:rsid w:val="1A24880B"/>
    <w:rsid w:val="1A36516A"/>
    <w:rsid w:val="1A368194"/>
    <w:rsid w:val="1A42C93F"/>
    <w:rsid w:val="1A49D9AA"/>
    <w:rsid w:val="1A4D6A92"/>
    <w:rsid w:val="1A5FD35E"/>
    <w:rsid w:val="1AAB79C3"/>
    <w:rsid w:val="1AE7859D"/>
    <w:rsid w:val="1AF29672"/>
    <w:rsid w:val="1AFE4582"/>
    <w:rsid w:val="1B50ED1C"/>
    <w:rsid w:val="1B64EA7A"/>
    <w:rsid w:val="1B7D10E4"/>
    <w:rsid w:val="1B7EAA46"/>
    <w:rsid w:val="1BC3B413"/>
    <w:rsid w:val="1BCE6742"/>
    <w:rsid w:val="1BE93AF3"/>
    <w:rsid w:val="1BEBAC5D"/>
    <w:rsid w:val="1BF9DDA3"/>
    <w:rsid w:val="1C01667A"/>
    <w:rsid w:val="1C34E1D0"/>
    <w:rsid w:val="1C3F4EEB"/>
    <w:rsid w:val="1C47B190"/>
    <w:rsid w:val="1C50B5F7"/>
    <w:rsid w:val="1C53E6A6"/>
    <w:rsid w:val="1C580CD6"/>
    <w:rsid w:val="1C630D84"/>
    <w:rsid w:val="1C726BBC"/>
    <w:rsid w:val="1C8B0E7A"/>
    <w:rsid w:val="1CA138E6"/>
    <w:rsid w:val="1CA84C7A"/>
    <w:rsid w:val="1CABEBCC"/>
    <w:rsid w:val="1CBBBA1D"/>
    <w:rsid w:val="1CDDBAC1"/>
    <w:rsid w:val="1CF287E8"/>
    <w:rsid w:val="1D07E9CB"/>
    <w:rsid w:val="1D1BD697"/>
    <w:rsid w:val="1D32AD3C"/>
    <w:rsid w:val="1D337BFE"/>
    <w:rsid w:val="1D3DF8C5"/>
    <w:rsid w:val="1D44B821"/>
    <w:rsid w:val="1D559E6A"/>
    <w:rsid w:val="1DA0B225"/>
    <w:rsid w:val="1DBAA721"/>
    <w:rsid w:val="1DC50B3B"/>
    <w:rsid w:val="1DD27D65"/>
    <w:rsid w:val="1DD46BFC"/>
    <w:rsid w:val="1E073E7D"/>
    <w:rsid w:val="1E39F5E3"/>
    <w:rsid w:val="1E4561A5"/>
    <w:rsid w:val="1E55A91B"/>
    <w:rsid w:val="1E5B3CDE"/>
    <w:rsid w:val="1E7D1B53"/>
    <w:rsid w:val="1E83BF0E"/>
    <w:rsid w:val="1EAE2D4D"/>
    <w:rsid w:val="1EB7439E"/>
    <w:rsid w:val="1EE7F929"/>
    <w:rsid w:val="1EF20F75"/>
    <w:rsid w:val="1EF6DEF3"/>
    <w:rsid w:val="1F1A0BDD"/>
    <w:rsid w:val="1F1FF0C0"/>
    <w:rsid w:val="1F4D22B8"/>
    <w:rsid w:val="1F4E8AC8"/>
    <w:rsid w:val="1F576E83"/>
    <w:rsid w:val="1F7D5DE2"/>
    <w:rsid w:val="1F977D7D"/>
    <w:rsid w:val="1F97C9D5"/>
    <w:rsid w:val="1FA6FFC6"/>
    <w:rsid w:val="1FA77C81"/>
    <w:rsid w:val="1FAD46C3"/>
    <w:rsid w:val="1FB85943"/>
    <w:rsid w:val="1FC8EB8D"/>
    <w:rsid w:val="1FD81CA8"/>
    <w:rsid w:val="1FEFAEF7"/>
    <w:rsid w:val="1FFC3326"/>
    <w:rsid w:val="2013F724"/>
    <w:rsid w:val="20453EAD"/>
    <w:rsid w:val="20500632"/>
    <w:rsid w:val="2066E35E"/>
    <w:rsid w:val="208D3F2C"/>
    <w:rsid w:val="20FF5BB6"/>
    <w:rsid w:val="210FE7C2"/>
    <w:rsid w:val="2117EBBD"/>
    <w:rsid w:val="21383757"/>
    <w:rsid w:val="215CC489"/>
    <w:rsid w:val="2177E950"/>
    <w:rsid w:val="21993EEA"/>
    <w:rsid w:val="21A9CB3E"/>
    <w:rsid w:val="21AE90E4"/>
    <w:rsid w:val="21AF9459"/>
    <w:rsid w:val="21DEBE48"/>
    <w:rsid w:val="21E10F0E"/>
    <w:rsid w:val="2217CE38"/>
    <w:rsid w:val="221F0DB8"/>
    <w:rsid w:val="222D44BE"/>
    <w:rsid w:val="22426AB8"/>
    <w:rsid w:val="22465850"/>
    <w:rsid w:val="2259D0CA"/>
    <w:rsid w:val="22636D84"/>
    <w:rsid w:val="226F9E76"/>
    <w:rsid w:val="22BEEEF7"/>
    <w:rsid w:val="22DF17E6"/>
    <w:rsid w:val="22F3DF55"/>
    <w:rsid w:val="22F5A812"/>
    <w:rsid w:val="230EFFA8"/>
    <w:rsid w:val="23191A2B"/>
    <w:rsid w:val="2333D3E8"/>
    <w:rsid w:val="233A0A17"/>
    <w:rsid w:val="23434D28"/>
    <w:rsid w:val="23C40B53"/>
    <w:rsid w:val="240B1AB5"/>
    <w:rsid w:val="2415FDE6"/>
    <w:rsid w:val="2437DDEF"/>
    <w:rsid w:val="2444A84E"/>
    <w:rsid w:val="24562989"/>
    <w:rsid w:val="245FD713"/>
    <w:rsid w:val="24651527"/>
    <w:rsid w:val="24791E3F"/>
    <w:rsid w:val="24942F15"/>
    <w:rsid w:val="249585E7"/>
    <w:rsid w:val="24A5D60A"/>
    <w:rsid w:val="24B9438B"/>
    <w:rsid w:val="24D4642B"/>
    <w:rsid w:val="24E09D9A"/>
    <w:rsid w:val="25017D4D"/>
    <w:rsid w:val="251456CE"/>
    <w:rsid w:val="2518AFD0"/>
    <w:rsid w:val="253E62D7"/>
    <w:rsid w:val="254A5D33"/>
    <w:rsid w:val="257A0B7A"/>
    <w:rsid w:val="258F9C29"/>
    <w:rsid w:val="25D17165"/>
    <w:rsid w:val="25DFC6F1"/>
    <w:rsid w:val="26167DF0"/>
    <w:rsid w:val="2625447C"/>
    <w:rsid w:val="263914D6"/>
    <w:rsid w:val="263A7B62"/>
    <w:rsid w:val="2663AB40"/>
    <w:rsid w:val="26668F72"/>
    <w:rsid w:val="268868A2"/>
    <w:rsid w:val="26955649"/>
    <w:rsid w:val="2714D472"/>
    <w:rsid w:val="272A2D53"/>
    <w:rsid w:val="2740432C"/>
    <w:rsid w:val="274E2CC7"/>
    <w:rsid w:val="274F80AD"/>
    <w:rsid w:val="277CA68B"/>
    <w:rsid w:val="278600AB"/>
    <w:rsid w:val="27A31CBF"/>
    <w:rsid w:val="27BF0EAE"/>
    <w:rsid w:val="27C5A401"/>
    <w:rsid w:val="27CBBBB5"/>
    <w:rsid w:val="27D5A398"/>
    <w:rsid w:val="27D9B783"/>
    <w:rsid w:val="27F0E44D"/>
    <w:rsid w:val="28248C98"/>
    <w:rsid w:val="28340BA2"/>
    <w:rsid w:val="283F167C"/>
    <w:rsid w:val="284E78A6"/>
    <w:rsid w:val="285FF53C"/>
    <w:rsid w:val="287CE872"/>
    <w:rsid w:val="28873C39"/>
    <w:rsid w:val="288D09C2"/>
    <w:rsid w:val="28964969"/>
    <w:rsid w:val="28B6E8C0"/>
    <w:rsid w:val="28BF2156"/>
    <w:rsid w:val="28C3F11C"/>
    <w:rsid w:val="28C56077"/>
    <w:rsid w:val="28EB510E"/>
    <w:rsid w:val="28FF53CD"/>
    <w:rsid w:val="290E8BF5"/>
    <w:rsid w:val="2914DE58"/>
    <w:rsid w:val="292088BB"/>
    <w:rsid w:val="29495470"/>
    <w:rsid w:val="29698575"/>
    <w:rsid w:val="2982FE0B"/>
    <w:rsid w:val="29BDB1B5"/>
    <w:rsid w:val="29DA5589"/>
    <w:rsid w:val="29F0EFED"/>
    <w:rsid w:val="29F11CBB"/>
    <w:rsid w:val="29FEBE67"/>
    <w:rsid w:val="2A26283E"/>
    <w:rsid w:val="2A638E5C"/>
    <w:rsid w:val="2A767E10"/>
    <w:rsid w:val="2A870040"/>
    <w:rsid w:val="2AA30DFC"/>
    <w:rsid w:val="2AC5F140"/>
    <w:rsid w:val="2ADDF682"/>
    <w:rsid w:val="2B07C71B"/>
    <w:rsid w:val="2B221BE8"/>
    <w:rsid w:val="2B29CA58"/>
    <w:rsid w:val="2B2C07F8"/>
    <w:rsid w:val="2B3068AE"/>
    <w:rsid w:val="2B6F2ECA"/>
    <w:rsid w:val="2BA9D64E"/>
    <w:rsid w:val="2BB48934"/>
    <w:rsid w:val="2BD7DF59"/>
    <w:rsid w:val="2BFE1E8D"/>
    <w:rsid w:val="2C1A6AE9"/>
    <w:rsid w:val="2C1C3716"/>
    <w:rsid w:val="2C2F3EC7"/>
    <w:rsid w:val="2C3B18B3"/>
    <w:rsid w:val="2C3ECB77"/>
    <w:rsid w:val="2C4A4F98"/>
    <w:rsid w:val="2C5D4A99"/>
    <w:rsid w:val="2C79A4BC"/>
    <w:rsid w:val="2C846517"/>
    <w:rsid w:val="2C8B5DCF"/>
    <w:rsid w:val="2C9CD3C7"/>
    <w:rsid w:val="2CA98AC7"/>
    <w:rsid w:val="2CC61C6A"/>
    <w:rsid w:val="2CD06548"/>
    <w:rsid w:val="2D0317A2"/>
    <w:rsid w:val="2D0E088A"/>
    <w:rsid w:val="2D174C57"/>
    <w:rsid w:val="2D288AAC"/>
    <w:rsid w:val="2D3C0740"/>
    <w:rsid w:val="2D58E22D"/>
    <w:rsid w:val="2D725139"/>
    <w:rsid w:val="2D742E68"/>
    <w:rsid w:val="2D806AD4"/>
    <w:rsid w:val="2D871CB0"/>
    <w:rsid w:val="2DB02ADD"/>
    <w:rsid w:val="2DEBBFFC"/>
    <w:rsid w:val="2DED0A27"/>
    <w:rsid w:val="2DF4507E"/>
    <w:rsid w:val="2DFAB9C8"/>
    <w:rsid w:val="2E29539A"/>
    <w:rsid w:val="2E494BED"/>
    <w:rsid w:val="2E83BE83"/>
    <w:rsid w:val="2E8AF014"/>
    <w:rsid w:val="2E8C4354"/>
    <w:rsid w:val="2EA669B9"/>
    <w:rsid w:val="2EBBD3CC"/>
    <w:rsid w:val="2EBD544C"/>
    <w:rsid w:val="2ED27B26"/>
    <w:rsid w:val="2EE1AFC8"/>
    <w:rsid w:val="2EF5883B"/>
    <w:rsid w:val="2EFADF32"/>
    <w:rsid w:val="2F1B5D1F"/>
    <w:rsid w:val="2FB1457E"/>
    <w:rsid w:val="2FB63F4B"/>
    <w:rsid w:val="2FDEC40A"/>
    <w:rsid w:val="2FEBA04F"/>
    <w:rsid w:val="2FFA80ED"/>
    <w:rsid w:val="30244819"/>
    <w:rsid w:val="3027E727"/>
    <w:rsid w:val="302A927A"/>
    <w:rsid w:val="3034310C"/>
    <w:rsid w:val="30459015"/>
    <w:rsid w:val="3047FF53"/>
    <w:rsid w:val="308D89D5"/>
    <w:rsid w:val="309AD174"/>
    <w:rsid w:val="30BBF3D8"/>
    <w:rsid w:val="30C0ED85"/>
    <w:rsid w:val="30C10F70"/>
    <w:rsid w:val="30D54E54"/>
    <w:rsid w:val="30E7CB9F"/>
    <w:rsid w:val="310B70B2"/>
    <w:rsid w:val="3117F93E"/>
    <w:rsid w:val="31301C0F"/>
    <w:rsid w:val="31395C1B"/>
    <w:rsid w:val="31589FBC"/>
    <w:rsid w:val="3182F1B3"/>
    <w:rsid w:val="3185162E"/>
    <w:rsid w:val="3186BB50"/>
    <w:rsid w:val="31FDB727"/>
    <w:rsid w:val="322A402B"/>
    <w:rsid w:val="32464C42"/>
    <w:rsid w:val="3260ADDE"/>
    <w:rsid w:val="32639615"/>
    <w:rsid w:val="3268C1A7"/>
    <w:rsid w:val="32BB4248"/>
    <w:rsid w:val="32D32D9C"/>
    <w:rsid w:val="32D568AC"/>
    <w:rsid w:val="32F066B5"/>
    <w:rsid w:val="3332F64A"/>
    <w:rsid w:val="3333F618"/>
    <w:rsid w:val="3334CC16"/>
    <w:rsid w:val="334F59FD"/>
    <w:rsid w:val="3356A16D"/>
    <w:rsid w:val="337C5304"/>
    <w:rsid w:val="3385F647"/>
    <w:rsid w:val="339F8DE3"/>
    <w:rsid w:val="33B80CBA"/>
    <w:rsid w:val="33BCFA80"/>
    <w:rsid w:val="33C86A60"/>
    <w:rsid w:val="33CEBD08"/>
    <w:rsid w:val="340B81C4"/>
    <w:rsid w:val="344BA095"/>
    <w:rsid w:val="3456BAF9"/>
    <w:rsid w:val="345FBBFC"/>
    <w:rsid w:val="349E947C"/>
    <w:rsid w:val="34C24AB3"/>
    <w:rsid w:val="350B9E3B"/>
    <w:rsid w:val="35439388"/>
    <w:rsid w:val="3546074E"/>
    <w:rsid w:val="355B7612"/>
    <w:rsid w:val="3570A999"/>
    <w:rsid w:val="3575FF7E"/>
    <w:rsid w:val="3579BCB5"/>
    <w:rsid w:val="35D1C19C"/>
    <w:rsid w:val="35F1F830"/>
    <w:rsid w:val="3626BCE9"/>
    <w:rsid w:val="364C7503"/>
    <w:rsid w:val="368ADE7D"/>
    <w:rsid w:val="36AA3123"/>
    <w:rsid w:val="36C8461B"/>
    <w:rsid w:val="36D02693"/>
    <w:rsid w:val="36D5E51D"/>
    <w:rsid w:val="36D98396"/>
    <w:rsid w:val="3701AD5D"/>
    <w:rsid w:val="370E0A30"/>
    <w:rsid w:val="37432286"/>
    <w:rsid w:val="377C62B1"/>
    <w:rsid w:val="37814675"/>
    <w:rsid w:val="37AA4F4C"/>
    <w:rsid w:val="37BB00B5"/>
    <w:rsid w:val="37C3215F"/>
    <w:rsid w:val="37D66A41"/>
    <w:rsid w:val="37EAFECE"/>
    <w:rsid w:val="37F2B7D8"/>
    <w:rsid w:val="37FD6F2B"/>
    <w:rsid w:val="37FDD064"/>
    <w:rsid w:val="38017454"/>
    <w:rsid w:val="3818D131"/>
    <w:rsid w:val="383F42F1"/>
    <w:rsid w:val="38701739"/>
    <w:rsid w:val="38846E2D"/>
    <w:rsid w:val="389316D4"/>
    <w:rsid w:val="38BD6455"/>
    <w:rsid w:val="38CEE370"/>
    <w:rsid w:val="38DB80DB"/>
    <w:rsid w:val="38F5D845"/>
    <w:rsid w:val="38FE6A17"/>
    <w:rsid w:val="3901151D"/>
    <w:rsid w:val="390C73BB"/>
    <w:rsid w:val="395342A6"/>
    <w:rsid w:val="39770E25"/>
    <w:rsid w:val="397C9474"/>
    <w:rsid w:val="399B839C"/>
    <w:rsid w:val="39A7FE5F"/>
    <w:rsid w:val="39CBD5CE"/>
    <w:rsid w:val="39D1605C"/>
    <w:rsid w:val="39E04688"/>
    <w:rsid w:val="39E1D1E5"/>
    <w:rsid w:val="39FA1120"/>
    <w:rsid w:val="3A1F5C18"/>
    <w:rsid w:val="3A32E43F"/>
    <w:rsid w:val="3A34D1E5"/>
    <w:rsid w:val="3A34ED0D"/>
    <w:rsid w:val="3A380120"/>
    <w:rsid w:val="3A612FC6"/>
    <w:rsid w:val="3A671D33"/>
    <w:rsid w:val="3AA08D8E"/>
    <w:rsid w:val="3AC0283D"/>
    <w:rsid w:val="3AF0FD7A"/>
    <w:rsid w:val="3B022D01"/>
    <w:rsid w:val="3B142740"/>
    <w:rsid w:val="3B1864D5"/>
    <w:rsid w:val="3B565BF1"/>
    <w:rsid w:val="3B77DFCF"/>
    <w:rsid w:val="3B900C10"/>
    <w:rsid w:val="3BBC4426"/>
    <w:rsid w:val="3BCFD7FD"/>
    <w:rsid w:val="3BF880C6"/>
    <w:rsid w:val="3C291BB1"/>
    <w:rsid w:val="3C4CC573"/>
    <w:rsid w:val="3C5A11F9"/>
    <w:rsid w:val="3C71DACC"/>
    <w:rsid w:val="3C721DA0"/>
    <w:rsid w:val="3C758CA3"/>
    <w:rsid w:val="3C7C1EE6"/>
    <w:rsid w:val="3C991A33"/>
    <w:rsid w:val="3C9D4B3B"/>
    <w:rsid w:val="3CAAAFFC"/>
    <w:rsid w:val="3CB0113B"/>
    <w:rsid w:val="3CDD9733"/>
    <w:rsid w:val="3CDF9F21"/>
    <w:rsid w:val="3CEA4A5F"/>
    <w:rsid w:val="3CEC83DA"/>
    <w:rsid w:val="3CFB30D6"/>
    <w:rsid w:val="3D0459F5"/>
    <w:rsid w:val="3D12B414"/>
    <w:rsid w:val="3D1B172A"/>
    <w:rsid w:val="3D8D54BE"/>
    <w:rsid w:val="3D9742FC"/>
    <w:rsid w:val="3DA289F9"/>
    <w:rsid w:val="3DAB1A3F"/>
    <w:rsid w:val="3DC67689"/>
    <w:rsid w:val="3DCE1836"/>
    <w:rsid w:val="3E0AA6CB"/>
    <w:rsid w:val="3E333925"/>
    <w:rsid w:val="3E43E99C"/>
    <w:rsid w:val="3E4A6641"/>
    <w:rsid w:val="3E642ED3"/>
    <w:rsid w:val="3E64679C"/>
    <w:rsid w:val="3E7EF03C"/>
    <w:rsid w:val="3E8186F0"/>
    <w:rsid w:val="3E902981"/>
    <w:rsid w:val="3EA180B5"/>
    <w:rsid w:val="3EAE8475"/>
    <w:rsid w:val="3EB147B2"/>
    <w:rsid w:val="3EB8FF08"/>
    <w:rsid w:val="3F17EDE2"/>
    <w:rsid w:val="3F3876F4"/>
    <w:rsid w:val="3F402475"/>
    <w:rsid w:val="3F40FF88"/>
    <w:rsid w:val="3F46EAA0"/>
    <w:rsid w:val="3F4FEFB5"/>
    <w:rsid w:val="3F749E18"/>
    <w:rsid w:val="3F92193D"/>
    <w:rsid w:val="3FB54C3E"/>
    <w:rsid w:val="3FB710B5"/>
    <w:rsid w:val="3FC7BD06"/>
    <w:rsid w:val="400297D7"/>
    <w:rsid w:val="4012D185"/>
    <w:rsid w:val="404364B0"/>
    <w:rsid w:val="404A54D6"/>
    <w:rsid w:val="404CCC5F"/>
    <w:rsid w:val="4063BA9C"/>
    <w:rsid w:val="40690302"/>
    <w:rsid w:val="40AAAA0F"/>
    <w:rsid w:val="40ADC4B1"/>
    <w:rsid w:val="40BB20E8"/>
    <w:rsid w:val="40CA98F3"/>
    <w:rsid w:val="40F1080F"/>
    <w:rsid w:val="40FF154B"/>
    <w:rsid w:val="4108BD7F"/>
    <w:rsid w:val="411AEFB6"/>
    <w:rsid w:val="4127CD04"/>
    <w:rsid w:val="413AE600"/>
    <w:rsid w:val="41701ABF"/>
    <w:rsid w:val="41957CA2"/>
    <w:rsid w:val="419E4288"/>
    <w:rsid w:val="41B308E0"/>
    <w:rsid w:val="41C2F80B"/>
    <w:rsid w:val="41C59506"/>
    <w:rsid w:val="41CAA03B"/>
    <w:rsid w:val="41D7E3D2"/>
    <w:rsid w:val="41E62537"/>
    <w:rsid w:val="41FBEDD1"/>
    <w:rsid w:val="42076334"/>
    <w:rsid w:val="42186DE5"/>
    <w:rsid w:val="421D3B4B"/>
    <w:rsid w:val="426FDC78"/>
    <w:rsid w:val="42870FAE"/>
    <w:rsid w:val="429C1F75"/>
    <w:rsid w:val="42A3BE2D"/>
    <w:rsid w:val="42E0F4B6"/>
    <w:rsid w:val="42F133CA"/>
    <w:rsid w:val="430610C8"/>
    <w:rsid w:val="4311F328"/>
    <w:rsid w:val="43182B49"/>
    <w:rsid w:val="43276035"/>
    <w:rsid w:val="4337DF3D"/>
    <w:rsid w:val="43793429"/>
    <w:rsid w:val="43824E89"/>
    <w:rsid w:val="43859542"/>
    <w:rsid w:val="439BFF3D"/>
    <w:rsid w:val="43D91954"/>
    <w:rsid w:val="43F91508"/>
    <w:rsid w:val="44149F3B"/>
    <w:rsid w:val="441D8E84"/>
    <w:rsid w:val="4420315F"/>
    <w:rsid w:val="4436AB4E"/>
    <w:rsid w:val="44680192"/>
    <w:rsid w:val="4468B0AE"/>
    <w:rsid w:val="44A1E129"/>
    <w:rsid w:val="44C4D18C"/>
    <w:rsid w:val="453C7CFE"/>
    <w:rsid w:val="454E4E75"/>
    <w:rsid w:val="45642534"/>
    <w:rsid w:val="45668726"/>
    <w:rsid w:val="457B511E"/>
    <w:rsid w:val="459AABFA"/>
    <w:rsid w:val="45A8ADA3"/>
    <w:rsid w:val="45D56E3C"/>
    <w:rsid w:val="45D99A2E"/>
    <w:rsid w:val="45E7046F"/>
    <w:rsid w:val="45FAE84E"/>
    <w:rsid w:val="4616BC22"/>
    <w:rsid w:val="46602DFC"/>
    <w:rsid w:val="4661FEAA"/>
    <w:rsid w:val="46868167"/>
    <w:rsid w:val="468A827D"/>
    <w:rsid w:val="46939110"/>
    <w:rsid w:val="46B3DE3A"/>
    <w:rsid w:val="46DE820A"/>
    <w:rsid w:val="46F4E5D1"/>
    <w:rsid w:val="46FC24CE"/>
    <w:rsid w:val="47064C18"/>
    <w:rsid w:val="47186B5E"/>
    <w:rsid w:val="471BA749"/>
    <w:rsid w:val="47426F0A"/>
    <w:rsid w:val="4760CFDF"/>
    <w:rsid w:val="47B87169"/>
    <w:rsid w:val="47C03B85"/>
    <w:rsid w:val="47D16E25"/>
    <w:rsid w:val="47D981EB"/>
    <w:rsid w:val="48088AAF"/>
    <w:rsid w:val="480F4254"/>
    <w:rsid w:val="4832CFC4"/>
    <w:rsid w:val="48367247"/>
    <w:rsid w:val="4839F1FA"/>
    <w:rsid w:val="485300E4"/>
    <w:rsid w:val="487697C3"/>
    <w:rsid w:val="48970029"/>
    <w:rsid w:val="48A7EB63"/>
    <w:rsid w:val="48CDBD52"/>
    <w:rsid w:val="48EA8297"/>
    <w:rsid w:val="48EF1ACC"/>
    <w:rsid w:val="4917CFD9"/>
    <w:rsid w:val="492692B7"/>
    <w:rsid w:val="4948D1E4"/>
    <w:rsid w:val="4952D9BA"/>
    <w:rsid w:val="49A4F578"/>
    <w:rsid w:val="49C0491E"/>
    <w:rsid w:val="49F1371C"/>
    <w:rsid w:val="49F4BAB5"/>
    <w:rsid w:val="49F93FC7"/>
    <w:rsid w:val="4A210203"/>
    <w:rsid w:val="4A2330C2"/>
    <w:rsid w:val="4A415E71"/>
    <w:rsid w:val="4A55BD34"/>
    <w:rsid w:val="4A698DB3"/>
    <w:rsid w:val="4A71BC79"/>
    <w:rsid w:val="4A9E9A48"/>
    <w:rsid w:val="4A9ECC39"/>
    <w:rsid w:val="4AC6399D"/>
    <w:rsid w:val="4AD71EBB"/>
    <w:rsid w:val="4AEA58E7"/>
    <w:rsid w:val="4AF10E79"/>
    <w:rsid w:val="4B10FCEE"/>
    <w:rsid w:val="4B259045"/>
    <w:rsid w:val="4B27B9A9"/>
    <w:rsid w:val="4B32EA91"/>
    <w:rsid w:val="4B53575E"/>
    <w:rsid w:val="4B5F34CC"/>
    <w:rsid w:val="4B7CB0C7"/>
    <w:rsid w:val="4B8BAD48"/>
    <w:rsid w:val="4B8F556B"/>
    <w:rsid w:val="4B94F503"/>
    <w:rsid w:val="4B95F11F"/>
    <w:rsid w:val="4BA7C708"/>
    <w:rsid w:val="4BADC596"/>
    <w:rsid w:val="4BB55482"/>
    <w:rsid w:val="4BC28E17"/>
    <w:rsid w:val="4BCD9DB3"/>
    <w:rsid w:val="4BDCC9D3"/>
    <w:rsid w:val="4BE01D8C"/>
    <w:rsid w:val="4BE8B66B"/>
    <w:rsid w:val="4C07854F"/>
    <w:rsid w:val="4C2E34C8"/>
    <w:rsid w:val="4C57C22C"/>
    <w:rsid w:val="4CB266EA"/>
    <w:rsid w:val="4CB6FF4E"/>
    <w:rsid w:val="4CD467AE"/>
    <w:rsid w:val="4CE55A3A"/>
    <w:rsid w:val="4CF525F9"/>
    <w:rsid w:val="4CF71545"/>
    <w:rsid w:val="4D19B8FC"/>
    <w:rsid w:val="4D1ED12D"/>
    <w:rsid w:val="4D40D954"/>
    <w:rsid w:val="4D43CA3A"/>
    <w:rsid w:val="4D473365"/>
    <w:rsid w:val="4D5A05BC"/>
    <w:rsid w:val="4D781D9B"/>
    <w:rsid w:val="4D7C0F21"/>
    <w:rsid w:val="4D8EB5F9"/>
    <w:rsid w:val="4DA84978"/>
    <w:rsid w:val="4DAB486D"/>
    <w:rsid w:val="4DB2BE71"/>
    <w:rsid w:val="4DD66CFB"/>
    <w:rsid w:val="4DE3F21B"/>
    <w:rsid w:val="4E11867A"/>
    <w:rsid w:val="4E137E58"/>
    <w:rsid w:val="4E48C36F"/>
    <w:rsid w:val="4E55A08C"/>
    <w:rsid w:val="4E66FAC5"/>
    <w:rsid w:val="4E76CEAB"/>
    <w:rsid w:val="4E79646B"/>
    <w:rsid w:val="4EA4180E"/>
    <w:rsid w:val="4EA48FBC"/>
    <w:rsid w:val="4EABCED3"/>
    <w:rsid w:val="4EB90626"/>
    <w:rsid w:val="4EBA899A"/>
    <w:rsid w:val="4ECB0A65"/>
    <w:rsid w:val="4ECC95C5"/>
    <w:rsid w:val="4EDDD297"/>
    <w:rsid w:val="4EE51090"/>
    <w:rsid w:val="4EF722A6"/>
    <w:rsid w:val="4EFE1614"/>
    <w:rsid w:val="4F032EEA"/>
    <w:rsid w:val="4F038664"/>
    <w:rsid w:val="4F08703E"/>
    <w:rsid w:val="4F6E4E59"/>
    <w:rsid w:val="4F83ADBA"/>
    <w:rsid w:val="4FA29D1A"/>
    <w:rsid w:val="4FE61115"/>
    <w:rsid w:val="4FEC0562"/>
    <w:rsid w:val="503E3356"/>
    <w:rsid w:val="509EC91A"/>
    <w:rsid w:val="50BD2359"/>
    <w:rsid w:val="50C23FE1"/>
    <w:rsid w:val="50D101B0"/>
    <w:rsid w:val="50D29124"/>
    <w:rsid w:val="5107FE43"/>
    <w:rsid w:val="51235153"/>
    <w:rsid w:val="5127838C"/>
    <w:rsid w:val="512E0B59"/>
    <w:rsid w:val="51452516"/>
    <w:rsid w:val="5188C60E"/>
    <w:rsid w:val="519D082F"/>
    <w:rsid w:val="51B232A6"/>
    <w:rsid w:val="51E3472B"/>
    <w:rsid w:val="51EA4647"/>
    <w:rsid w:val="51F258EB"/>
    <w:rsid w:val="520532A3"/>
    <w:rsid w:val="521DCFA3"/>
    <w:rsid w:val="521ED224"/>
    <w:rsid w:val="522BE1E7"/>
    <w:rsid w:val="524CD4E1"/>
    <w:rsid w:val="5251AE92"/>
    <w:rsid w:val="525F16F9"/>
    <w:rsid w:val="527087F8"/>
    <w:rsid w:val="5276C6D3"/>
    <w:rsid w:val="52792D2D"/>
    <w:rsid w:val="52898696"/>
    <w:rsid w:val="52945D50"/>
    <w:rsid w:val="52A6C6F6"/>
    <w:rsid w:val="52A9816B"/>
    <w:rsid w:val="52B3960E"/>
    <w:rsid w:val="52DD6FA2"/>
    <w:rsid w:val="52FDAB13"/>
    <w:rsid w:val="5316BB6B"/>
    <w:rsid w:val="533138F0"/>
    <w:rsid w:val="535A9B1C"/>
    <w:rsid w:val="53AB70B3"/>
    <w:rsid w:val="53B28CE8"/>
    <w:rsid w:val="53B49445"/>
    <w:rsid w:val="53B53BCC"/>
    <w:rsid w:val="53B642C4"/>
    <w:rsid w:val="53C23906"/>
    <w:rsid w:val="53D9143F"/>
    <w:rsid w:val="53F9CF18"/>
    <w:rsid w:val="54109105"/>
    <w:rsid w:val="54278425"/>
    <w:rsid w:val="546BC3D2"/>
    <w:rsid w:val="5477EF67"/>
    <w:rsid w:val="5484F46E"/>
    <w:rsid w:val="54AB3130"/>
    <w:rsid w:val="54C04072"/>
    <w:rsid w:val="54C06AED"/>
    <w:rsid w:val="54CEAEBB"/>
    <w:rsid w:val="54E56B0B"/>
    <w:rsid w:val="54F0D55C"/>
    <w:rsid w:val="54FCF8E1"/>
    <w:rsid w:val="55326EA9"/>
    <w:rsid w:val="553C59D3"/>
    <w:rsid w:val="5549AD84"/>
    <w:rsid w:val="5567BDC6"/>
    <w:rsid w:val="55785232"/>
    <w:rsid w:val="5597CA88"/>
    <w:rsid w:val="55995BA9"/>
    <w:rsid w:val="55AD5E4F"/>
    <w:rsid w:val="55B3203C"/>
    <w:rsid w:val="55C46780"/>
    <w:rsid w:val="55C7A5D9"/>
    <w:rsid w:val="55D0B5BC"/>
    <w:rsid w:val="55D6497F"/>
    <w:rsid w:val="56170292"/>
    <w:rsid w:val="562B08EF"/>
    <w:rsid w:val="56368AA1"/>
    <w:rsid w:val="565C10D3"/>
    <w:rsid w:val="56980D8D"/>
    <w:rsid w:val="5766867A"/>
    <w:rsid w:val="5775C502"/>
    <w:rsid w:val="578B3D5E"/>
    <w:rsid w:val="57B2B7D0"/>
    <w:rsid w:val="57DEDF35"/>
    <w:rsid w:val="57F80792"/>
    <w:rsid w:val="580225A7"/>
    <w:rsid w:val="581A0FAD"/>
    <w:rsid w:val="581B20CC"/>
    <w:rsid w:val="58352342"/>
    <w:rsid w:val="5838AE73"/>
    <w:rsid w:val="58535F88"/>
    <w:rsid w:val="5872A140"/>
    <w:rsid w:val="58B79385"/>
    <w:rsid w:val="58C5958E"/>
    <w:rsid w:val="58FAD251"/>
    <w:rsid w:val="590EFDAD"/>
    <w:rsid w:val="59279DBA"/>
    <w:rsid w:val="592D73E8"/>
    <w:rsid w:val="596F5941"/>
    <w:rsid w:val="598A244E"/>
    <w:rsid w:val="59B350DF"/>
    <w:rsid w:val="59BC2B5A"/>
    <w:rsid w:val="59CDD4FF"/>
    <w:rsid w:val="59D0E7DA"/>
    <w:rsid w:val="59DB6461"/>
    <w:rsid w:val="59DFBB0A"/>
    <w:rsid w:val="59F0232F"/>
    <w:rsid w:val="59F6BC2E"/>
    <w:rsid w:val="5A00493C"/>
    <w:rsid w:val="5A02A734"/>
    <w:rsid w:val="5A375AB3"/>
    <w:rsid w:val="5A3D4253"/>
    <w:rsid w:val="5A52B8A1"/>
    <w:rsid w:val="5A5843A1"/>
    <w:rsid w:val="5A69D616"/>
    <w:rsid w:val="5AACF1E5"/>
    <w:rsid w:val="5AADF0DD"/>
    <w:rsid w:val="5AC44F76"/>
    <w:rsid w:val="5AEA5892"/>
    <w:rsid w:val="5AF47D78"/>
    <w:rsid w:val="5B3E0652"/>
    <w:rsid w:val="5B475425"/>
    <w:rsid w:val="5B6C992E"/>
    <w:rsid w:val="5B9835A9"/>
    <w:rsid w:val="5B9B718A"/>
    <w:rsid w:val="5BB98C37"/>
    <w:rsid w:val="5BC24B88"/>
    <w:rsid w:val="5BE639A5"/>
    <w:rsid w:val="5BEE9CBD"/>
    <w:rsid w:val="5C1F11A2"/>
    <w:rsid w:val="5C379807"/>
    <w:rsid w:val="5C38A3A9"/>
    <w:rsid w:val="5C541174"/>
    <w:rsid w:val="5C5BAA3B"/>
    <w:rsid w:val="5C630EFE"/>
    <w:rsid w:val="5C7DC5DD"/>
    <w:rsid w:val="5C867CAE"/>
    <w:rsid w:val="5CA691A3"/>
    <w:rsid w:val="5CBE5C13"/>
    <w:rsid w:val="5D042537"/>
    <w:rsid w:val="5D3531F1"/>
    <w:rsid w:val="5D75876F"/>
    <w:rsid w:val="5D8C588E"/>
    <w:rsid w:val="5DAD685E"/>
    <w:rsid w:val="5DB0F94B"/>
    <w:rsid w:val="5DB4B256"/>
    <w:rsid w:val="5DB4E2A6"/>
    <w:rsid w:val="5DB5EABE"/>
    <w:rsid w:val="5DB6D9CB"/>
    <w:rsid w:val="5DBAB453"/>
    <w:rsid w:val="5DBDEF84"/>
    <w:rsid w:val="5DC55CB3"/>
    <w:rsid w:val="5DCF7965"/>
    <w:rsid w:val="5DF3CA0C"/>
    <w:rsid w:val="5DF4673B"/>
    <w:rsid w:val="5E115599"/>
    <w:rsid w:val="5E1E15BE"/>
    <w:rsid w:val="5E4A24F3"/>
    <w:rsid w:val="5E7354D1"/>
    <w:rsid w:val="5E91ECD5"/>
    <w:rsid w:val="5EB1E037"/>
    <w:rsid w:val="5EB2D59A"/>
    <w:rsid w:val="5EBC2AF4"/>
    <w:rsid w:val="5EC354E1"/>
    <w:rsid w:val="5F15CBF7"/>
    <w:rsid w:val="5F21E003"/>
    <w:rsid w:val="5F239DBE"/>
    <w:rsid w:val="5F2F86CA"/>
    <w:rsid w:val="5F6A80C1"/>
    <w:rsid w:val="5F7686C5"/>
    <w:rsid w:val="5F8D00BE"/>
    <w:rsid w:val="5F8DA4E4"/>
    <w:rsid w:val="5F90E863"/>
    <w:rsid w:val="5FAE48C0"/>
    <w:rsid w:val="5FB4122B"/>
    <w:rsid w:val="5FE64952"/>
    <w:rsid w:val="601CCE81"/>
    <w:rsid w:val="60252192"/>
    <w:rsid w:val="6026A987"/>
    <w:rsid w:val="60714F42"/>
    <w:rsid w:val="6077CFBD"/>
    <w:rsid w:val="60841898"/>
    <w:rsid w:val="608782F3"/>
    <w:rsid w:val="6089D45C"/>
    <w:rsid w:val="6099F02B"/>
    <w:rsid w:val="609CD96A"/>
    <w:rsid w:val="60AAB1FC"/>
    <w:rsid w:val="60C9F1DC"/>
    <w:rsid w:val="61021A94"/>
    <w:rsid w:val="6139139A"/>
    <w:rsid w:val="613DEBD1"/>
    <w:rsid w:val="614335D5"/>
    <w:rsid w:val="615E6389"/>
    <w:rsid w:val="61703CF9"/>
    <w:rsid w:val="61723951"/>
    <w:rsid w:val="61726091"/>
    <w:rsid w:val="617A7DBF"/>
    <w:rsid w:val="6185C17B"/>
    <w:rsid w:val="619E4FC2"/>
    <w:rsid w:val="61C008C2"/>
    <w:rsid w:val="61C1F5CF"/>
    <w:rsid w:val="61C7BEF5"/>
    <w:rsid w:val="61D8CC13"/>
    <w:rsid w:val="61E0AA32"/>
    <w:rsid w:val="61EE2BA8"/>
    <w:rsid w:val="61F342FE"/>
    <w:rsid w:val="62072B56"/>
    <w:rsid w:val="623D0D34"/>
    <w:rsid w:val="6241C82A"/>
    <w:rsid w:val="624469BB"/>
    <w:rsid w:val="6244F9F3"/>
    <w:rsid w:val="624EBE6E"/>
    <w:rsid w:val="625FF6F9"/>
    <w:rsid w:val="62644E04"/>
    <w:rsid w:val="627160F5"/>
    <w:rsid w:val="629B052A"/>
    <w:rsid w:val="62BC2956"/>
    <w:rsid w:val="62C4A180"/>
    <w:rsid w:val="62D8CB17"/>
    <w:rsid w:val="631A4524"/>
    <w:rsid w:val="6321F4AE"/>
    <w:rsid w:val="632AE9A3"/>
    <w:rsid w:val="634615E8"/>
    <w:rsid w:val="634E5A24"/>
    <w:rsid w:val="63638F56"/>
    <w:rsid w:val="6364B748"/>
    <w:rsid w:val="637C7A93"/>
    <w:rsid w:val="639746E8"/>
    <w:rsid w:val="63AF1BC5"/>
    <w:rsid w:val="63B7960D"/>
    <w:rsid w:val="63D98208"/>
    <w:rsid w:val="63E214C5"/>
    <w:rsid w:val="63E8DF15"/>
    <w:rsid w:val="641A4F72"/>
    <w:rsid w:val="643304C5"/>
    <w:rsid w:val="6491C581"/>
    <w:rsid w:val="6494C154"/>
    <w:rsid w:val="64B4E57E"/>
    <w:rsid w:val="64B8B37C"/>
    <w:rsid w:val="64D3D2B2"/>
    <w:rsid w:val="655105DA"/>
    <w:rsid w:val="656398F0"/>
    <w:rsid w:val="656D614E"/>
    <w:rsid w:val="657DE526"/>
    <w:rsid w:val="65AF95B6"/>
    <w:rsid w:val="65BDE029"/>
    <w:rsid w:val="65C02FF5"/>
    <w:rsid w:val="65C6EEBF"/>
    <w:rsid w:val="65E11F40"/>
    <w:rsid w:val="6633543C"/>
    <w:rsid w:val="663B7DEE"/>
    <w:rsid w:val="663EBBB9"/>
    <w:rsid w:val="665B0EFB"/>
    <w:rsid w:val="6668BF13"/>
    <w:rsid w:val="6678A38F"/>
    <w:rsid w:val="668D7922"/>
    <w:rsid w:val="66A421F7"/>
    <w:rsid w:val="66C46969"/>
    <w:rsid w:val="66DCE6C0"/>
    <w:rsid w:val="66DD062D"/>
    <w:rsid w:val="66E693F7"/>
    <w:rsid w:val="66F06AC0"/>
    <w:rsid w:val="66F5D41F"/>
    <w:rsid w:val="670AC7A7"/>
    <w:rsid w:val="672C521F"/>
    <w:rsid w:val="672CCA75"/>
    <w:rsid w:val="67310A75"/>
    <w:rsid w:val="6743A4A7"/>
    <w:rsid w:val="67461FE7"/>
    <w:rsid w:val="6748F9CB"/>
    <w:rsid w:val="675BAF0E"/>
    <w:rsid w:val="6767E05D"/>
    <w:rsid w:val="6768BCE4"/>
    <w:rsid w:val="6782395B"/>
    <w:rsid w:val="679251DC"/>
    <w:rsid w:val="67B0D141"/>
    <w:rsid w:val="67BA8CD5"/>
    <w:rsid w:val="680541B7"/>
    <w:rsid w:val="680FBE41"/>
    <w:rsid w:val="681C2BC0"/>
    <w:rsid w:val="684411D1"/>
    <w:rsid w:val="684BF680"/>
    <w:rsid w:val="6857A0B2"/>
    <w:rsid w:val="6862D840"/>
    <w:rsid w:val="6882110A"/>
    <w:rsid w:val="6882FE8C"/>
    <w:rsid w:val="6884F61A"/>
    <w:rsid w:val="689B989E"/>
    <w:rsid w:val="68E2DC7C"/>
    <w:rsid w:val="68E9F22A"/>
    <w:rsid w:val="68ED7C9A"/>
    <w:rsid w:val="68F6E05A"/>
    <w:rsid w:val="68FE4432"/>
    <w:rsid w:val="693B2CFC"/>
    <w:rsid w:val="693D2EB2"/>
    <w:rsid w:val="694F63D2"/>
    <w:rsid w:val="695BF5C6"/>
    <w:rsid w:val="695E398B"/>
    <w:rsid w:val="69BF16DD"/>
    <w:rsid w:val="69DD91A4"/>
    <w:rsid w:val="69E8D0C5"/>
    <w:rsid w:val="69EC2B0D"/>
    <w:rsid w:val="69F9DA0F"/>
    <w:rsid w:val="69FC9C96"/>
    <w:rsid w:val="6A338442"/>
    <w:rsid w:val="6A58F997"/>
    <w:rsid w:val="6AA212C4"/>
    <w:rsid w:val="6AAEA395"/>
    <w:rsid w:val="6AB52FBD"/>
    <w:rsid w:val="6AC656AD"/>
    <w:rsid w:val="6AE6DE6F"/>
    <w:rsid w:val="6B053A02"/>
    <w:rsid w:val="6B10B9D8"/>
    <w:rsid w:val="6B13B779"/>
    <w:rsid w:val="6B18DB0F"/>
    <w:rsid w:val="6B194A4E"/>
    <w:rsid w:val="6B283CAC"/>
    <w:rsid w:val="6B4D9DDE"/>
    <w:rsid w:val="6B66AD54"/>
    <w:rsid w:val="6B72498F"/>
    <w:rsid w:val="6B737E11"/>
    <w:rsid w:val="6B7C279E"/>
    <w:rsid w:val="6B9B91E3"/>
    <w:rsid w:val="6BC5AE5A"/>
    <w:rsid w:val="6BC94542"/>
    <w:rsid w:val="6BCAE454"/>
    <w:rsid w:val="6BD60E21"/>
    <w:rsid w:val="6BDC7857"/>
    <w:rsid w:val="6BEC2B2A"/>
    <w:rsid w:val="6C193F5D"/>
    <w:rsid w:val="6C251D5C"/>
    <w:rsid w:val="6C3891F7"/>
    <w:rsid w:val="6C47BE01"/>
    <w:rsid w:val="6C5CED0B"/>
    <w:rsid w:val="6C81295D"/>
    <w:rsid w:val="6C99FA70"/>
    <w:rsid w:val="6CAC19FF"/>
    <w:rsid w:val="6CCE38CB"/>
    <w:rsid w:val="6CDCEF1F"/>
    <w:rsid w:val="6CE96E3F"/>
    <w:rsid w:val="6CF6D362"/>
    <w:rsid w:val="6CF9CE40"/>
    <w:rsid w:val="6D106861"/>
    <w:rsid w:val="6D3D963F"/>
    <w:rsid w:val="6D4118E1"/>
    <w:rsid w:val="6D49DAFD"/>
    <w:rsid w:val="6D4B9C69"/>
    <w:rsid w:val="6D59563D"/>
    <w:rsid w:val="6D6590F8"/>
    <w:rsid w:val="6D87EA03"/>
    <w:rsid w:val="6D9373D3"/>
    <w:rsid w:val="6D95D568"/>
    <w:rsid w:val="6DA30EB8"/>
    <w:rsid w:val="6DA49543"/>
    <w:rsid w:val="6DAD5506"/>
    <w:rsid w:val="6DAE0D2B"/>
    <w:rsid w:val="6DB209EA"/>
    <w:rsid w:val="6DD16734"/>
    <w:rsid w:val="6DDC19B6"/>
    <w:rsid w:val="6DF679C9"/>
    <w:rsid w:val="6E0AF8D2"/>
    <w:rsid w:val="6E4411C9"/>
    <w:rsid w:val="6E444DCB"/>
    <w:rsid w:val="6E4C3427"/>
    <w:rsid w:val="6E5BC69E"/>
    <w:rsid w:val="6E5DEFAC"/>
    <w:rsid w:val="6E63AA6D"/>
    <w:rsid w:val="6E66FD9A"/>
    <w:rsid w:val="6E6A8D17"/>
    <w:rsid w:val="6E783DC4"/>
    <w:rsid w:val="6E80E97D"/>
    <w:rsid w:val="6EAE897D"/>
    <w:rsid w:val="6EB6705F"/>
    <w:rsid w:val="6F036478"/>
    <w:rsid w:val="6F0EF5F2"/>
    <w:rsid w:val="6F1365F1"/>
    <w:rsid w:val="6F2B6A81"/>
    <w:rsid w:val="6F492567"/>
    <w:rsid w:val="6F563CF1"/>
    <w:rsid w:val="6F5CBE1E"/>
    <w:rsid w:val="6F6A158A"/>
    <w:rsid w:val="6F777867"/>
    <w:rsid w:val="6F9037B2"/>
    <w:rsid w:val="6FB15C4D"/>
    <w:rsid w:val="6FC9B20D"/>
    <w:rsid w:val="6FE0EEBD"/>
    <w:rsid w:val="701343DC"/>
    <w:rsid w:val="7047A621"/>
    <w:rsid w:val="706F23E5"/>
    <w:rsid w:val="7072A0CD"/>
    <w:rsid w:val="70834DAD"/>
    <w:rsid w:val="7088A619"/>
    <w:rsid w:val="70B8578F"/>
    <w:rsid w:val="70C73AE2"/>
    <w:rsid w:val="70DE3482"/>
    <w:rsid w:val="70E06791"/>
    <w:rsid w:val="70E82C5F"/>
    <w:rsid w:val="71028F6B"/>
    <w:rsid w:val="711D446F"/>
    <w:rsid w:val="7124C61E"/>
    <w:rsid w:val="7155CB2D"/>
    <w:rsid w:val="717F62E7"/>
    <w:rsid w:val="718A3401"/>
    <w:rsid w:val="7196B629"/>
    <w:rsid w:val="719E01CA"/>
    <w:rsid w:val="71DB1061"/>
    <w:rsid w:val="71DC650B"/>
    <w:rsid w:val="7209BA86"/>
    <w:rsid w:val="7225A052"/>
    <w:rsid w:val="72295B24"/>
    <w:rsid w:val="722A2FBF"/>
    <w:rsid w:val="72647059"/>
    <w:rsid w:val="72B1C5EA"/>
    <w:rsid w:val="72B84035"/>
    <w:rsid w:val="72CC86DE"/>
    <w:rsid w:val="72D16892"/>
    <w:rsid w:val="72D1A5B2"/>
    <w:rsid w:val="72DBD96F"/>
    <w:rsid w:val="72EA9EA4"/>
    <w:rsid w:val="7326ACEE"/>
    <w:rsid w:val="73371B90"/>
    <w:rsid w:val="73534A94"/>
    <w:rsid w:val="735606F7"/>
    <w:rsid w:val="73705B50"/>
    <w:rsid w:val="73D6D59B"/>
    <w:rsid w:val="73F34E06"/>
    <w:rsid w:val="74036E2D"/>
    <w:rsid w:val="741EA1E6"/>
    <w:rsid w:val="7424C9B3"/>
    <w:rsid w:val="7438F717"/>
    <w:rsid w:val="7459BC16"/>
    <w:rsid w:val="745F75D9"/>
    <w:rsid w:val="747048F7"/>
    <w:rsid w:val="74716BF0"/>
    <w:rsid w:val="74A23684"/>
    <w:rsid w:val="74B2637E"/>
    <w:rsid w:val="74E77F48"/>
    <w:rsid w:val="751D7107"/>
    <w:rsid w:val="751F762A"/>
    <w:rsid w:val="75200F37"/>
    <w:rsid w:val="75512C6D"/>
    <w:rsid w:val="757445F0"/>
    <w:rsid w:val="759BF676"/>
    <w:rsid w:val="75A976DB"/>
    <w:rsid w:val="75DD24A2"/>
    <w:rsid w:val="760D3C51"/>
    <w:rsid w:val="7642F6DC"/>
    <w:rsid w:val="766342A2"/>
    <w:rsid w:val="766836A3"/>
    <w:rsid w:val="766E64FC"/>
    <w:rsid w:val="7685F33E"/>
    <w:rsid w:val="768FA7F8"/>
    <w:rsid w:val="7697347E"/>
    <w:rsid w:val="769EACB2"/>
    <w:rsid w:val="76AC218E"/>
    <w:rsid w:val="76BB3116"/>
    <w:rsid w:val="76C99AB5"/>
    <w:rsid w:val="76D490F5"/>
    <w:rsid w:val="76F98503"/>
    <w:rsid w:val="77428BBB"/>
    <w:rsid w:val="77806A85"/>
    <w:rsid w:val="778BB158"/>
    <w:rsid w:val="779C779C"/>
    <w:rsid w:val="779E8221"/>
    <w:rsid w:val="77BC4FEE"/>
    <w:rsid w:val="77D78AE9"/>
    <w:rsid w:val="77DEC73D"/>
    <w:rsid w:val="77FD22D0"/>
    <w:rsid w:val="781F200A"/>
    <w:rsid w:val="78327313"/>
    <w:rsid w:val="7837187C"/>
    <w:rsid w:val="789B1978"/>
    <w:rsid w:val="78A9E6E6"/>
    <w:rsid w:val="78C0F9F7"/>
    <w:rsid w:val="78D0A235"/>
    <w:rsid w:val="78E6C9F2"/>
    <w:rsid w:val="790B5B51"/>
    <w:rsid w:val="790EE581"/>
    <w:rsid w:val="791C3AE6"/>
    <w:rsid w:val="791EE9CF"/>
    <w:rsid w:val="792C2682"/>
    <w:rsid w:val="792EED83"/>
    <w:rsid w:val="79307A13"/>
    <w:rsid w:val="7936B89F"/>
    <w:rsid w:val="793F7E4C"/>
    <w:rsid w:val="7956AAFC"/>
    <w:rsid w:val="79578301"/>
    <w:rsid w:val="7959A31F"/>
    <w:rsid w:val="795B4002"/>
    <w:rsid w:val="795FE39B"/>
    <w:rsid w:val="79672B3A"/>
    <w:rsid w:val="7968D706"/>
    <w:rsid w:val="796994EE"/>
    <w:rsid w:val="79885D15"/>
    <w:rsid w:val="79ACC4D4"/>
    <w:rsid w:val="79BCA028"/>
    <w:rsid w:val="79C28C1C"/>
    <w:rsid w:val="79DD282D"/>
    <w:rsid w:val="7A1A0E99"/>
    <w:rsid w:val="7A1FD973"/>
    <w:rsid w:val="7A4187E4"/>
    <w:rsid w:val="7A5A2801"/>
    <w:rsid w:val="7A67F9A1"/>
    <w:rsid w:val="7A7BD044"/>
    <w:rsid w:val="7A811D69"/>
    <w:rsid w:val="7A979EC3"/>
    <w:rsid w:val="7A9B4218"/>
    <w:rsid w:val="7AC3521A"/>
    <w:rsid w:val="7ACB3FA0"/>
    <w:rsid w:val="7AF45B12"/>
    <w:rsid w:val="7AF58755"/>
    <w:rsid w:val="7AF831A7"/>
    <w:rsid w:val="7B071A19"/>
    <w:rsid w:val="7B088F5E"/>
    <w:rsid w:val="7B0E44C4"/>
    <w:rsid w:val="7B1E98AC"/>
    <w:rsid w:val="7B28084E"/>
    <w:rsid w:val="7B3EA621"/>
    <w:rsid w:val="7B5E06F4"/>
    <w:rsid w:val="7B62E054"/>
    <w:rsid w:val="7B66A97B"/>
    <w:rsid w:val="7B747572"/>
    <w:rsid w:val="7B84C96B"/>
    <w:rsid w:val="7BB111A7"/>
    <w:rsid w:val="7BB81549"/>
    <w:rsid w:val="7BBDD3A3"/>
    <w:rsid w:val="7BC54A94"/>
    <w:rsid w:val="7BC89948"/>
    <w:rsid w:val="7BDC0475"/>
    <w:rsid w:val="7BF783BF"/>
    <w:rsid w:val="7C078A07"/>
    <w:rsid w:val="7C64C10C"/>
    <w:rsid w:val="7C67199E"/>
    <w:rsid w:val="7C86C7F7"/>
    <w:rsid w:val="7C972AB9"/>
    <w:rsid w:val="7C97A3A7"/>
    <w:rsid w:val="7CABFEF7"/>
    <w:rsid w:val="7CBA03A2"/>
    <w:rsid w:val="7CE60DA4"/>
    <w:rsid w:val="7CFAFEDE"/>
    <w:rsid w:val="7D37AE38"/>
    <w:rsid w:val="7D562CE3"/>
    <w:rsid w:val="7D674FD9"/>
    <w:rsid w:val="7D753D62"/>
    <w:rsid w:val="7D8019C0"/>
    <w:rsid w:val="7D895C5B"/>
    <w:rsid w:val="7D9E331F"/>
    <w:rsid w:val="7DA1C1D8"/>
    <w:rsid w:val="7DA81E66"/>
    <w:rsid w:val="7DFD4B83"/>
    <w:rsid w:val="7E141B39"/>
    <w:rsid w:val="7E323D24"/>
    <w:rsid w:val="7E652D93"/>
    <w:rsid w:val="7E6FA98B"/>
    <w:rsid w:val="7E8007B7"/>
    <w:rsid w:val="7E8A088C"/>
    <w:rsid w:val="7E8AE184"/>
    <w:rsid w:val="7E9FE8ED"/>
    <w:rsid w:val="7EA45DEE"/>
    <w:rsid w:val="7EE55EF9"/>
    <w:rsid w:val="7F2A43A0"/>
    <w:rsid w:val="7F2C5082"/>
    <w:rsid w:val="7F3F1B64"/>
    <w:rsid w:val="7F418F88"/>
    <w:rsid w:val="7FC59C54"/>
    <w:rsid w:val="7FEAA54E"/>
    <w:rsid w:val="7FEF0C58"/>
    <w:rsid w:val="7FEFA41D"/>
    <w:rsid w:val="7FF2AAEF"/>
    <w:rsid w:val="7F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05988AF"/>
  <w15:chartTrackingRefBased/>
  <w15:docId w15:val="{CFA14FF5-E5D2-4757-98D6-AD99E19F0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0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0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0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0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0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styleId="Text1" w:customStyle="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styleId="Textkrper1" w:customStyle="1">
    <w:name w:val="Textkörper1"/>
    <w:basedOn w:val="Normal"/>
    <w:rsid w:val="00AD5ABE"/>
    <w:pPr>
      <w:ind w:left="2880"/>
    </w:pPr>
    <w:rPr>
      <w:szCs w:val="20"/>
    </w:rPr>
  </w:style>
  <w:style w:type="paragraph" w:styleId="box" w:customStyle="1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styleId="Text1Char" w:customStyle="1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styleId="CharCharChar1CharCharCharChar" w:customStyle="1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styleId="Preformatted" w:customStyle="1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styleId="bodytext" w:customStyle="1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styleId="Betonung" w:customStyle="1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styleId="EnumerationBullet" w:customStyle="1">
    <w:name w:val="Enumeration (Bullet)"/>
    <w:basedOn w:val="Normal"/>
    <w:rsid w:val="0068032C"/>
    <w:pPr>
      <w:numPr>
        <w:numId w:val="11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styleId="Default" w:customStyle="1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styleId="StandardTahoma" w:customStyle="1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styleId="StandardTahoma11ptChar" w:customStyle="1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styleId="Heading1Char" w:customStyle="1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styleId="Details" w:customStyle="1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styleId="Heading3Char" w:customStyle="1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  <w:style w:type="character" w:styleId="UnresolvedMention">
    <w:name w:val="Unresolved Mention"/>
    <w:uiPriority w:val="99"/>
    <w:semiHidden/>
    <w:unhideWhenUsed/>
    <w:rsid w:val="008253F4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253F4"/>
    <w:rPr>
      <w:color w:val="954F72"/>
      <w:u w:val="single"/>
    </w:rPr>
  </w:style>
  <w:style w:type="paragraph" w:styleId="paragraph" w:customStyle="1">
    <w:name w:val="paragraph"/>
    <w:basedOn w:val="Normal"/>
    <w:rsid w:val="003D7934"/>
    <w:pPr>
      <w:widowControl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lang w:val="it-IT" w:eastAsia="it-IT"/>
    </w:rPr>
  </w:style>
  <w:style w:type="character" w:styleId="normaltextrun" w:customStyle="1">
    <w:name w:val="normaltextrun"/>
    <w:rsid w:val="003D7934"/>
  </w:style>
  <w:style w:type="character" w:styleId="eop" w:customStyle="1">
    <w:name w:val="eop"/>
    <w:rsid w:val="003D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header" Target="header1.xml" Id="rId18" /><Relationship Type="http://schemas.openxmlformats.org/officeDocument/2006/relationships/image" Target="media/image13.png" Id="rId26" /><Relationship Type="http://schemas.openxmlformats.org/officeDocument/2006/relationships/customXml" Target="../customXml/item3.xml" Id="rId3" /><Relationship Type="http://schemas.openxmlformats.org/officeDocument/2006/relationships/image" Target="media/image8.png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image" Target="media/image12.png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11.png" Id="rId24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image" Target="media/image10.png" Id="rId23" /><Relationship Type="http://schemas.microsoft.com/office/2011/relationships/people" Target="people.xml" Id="rId28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image" Target="media/image9.png" Id="rId22" /><Relationship Type="http://schemas.openxmlformats.org/officeDocument/2006/relationships/fontTable" Target="fontTable.xml" Id="rId27" 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ationalgrideso.com/document/10331/download" TargetMode="External"/><Relationship Id="rId2" Type="http://schemas.openxmlformats.org/officeDocument/2006/relationships/hyperlink" Target="http://www.hydroquebec.com/transenergie/fr/commerce/pdf/2_Requirements_generating_stations_D-2018-145_2018-11-15.pdf" TargetMode="External"/><Relationship Id="rId1" Type="http://schemas.openxmlformats.org/officeDocument/2006/relationships/hyperlink" Target="https://www.svk.se/siteassets/aktorsportalen/tekniska-riktlinjer/ovriga-instruktioner/technical-requirements-for-fast-frequency-reserve-provision-in-the-nordic-synchronous-area-1.pdf" TargetMode="External"/><Relationship Id="rId4" Type="http://schemas.openxmlformats.org/officeDocument/2006/relationships/hyperlink" Target="https://www.svk.se/siteassets/aktorsportalen/tekniska-riktlinjer/ovriga-instruktioner/technical-requirements-for-fast-frequency-reserve-provision-in-the-nordic-synchronous-area-1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B30768356ED45B29ECAE687ACE3F3" ma:contentTypeVersion="19" ma:contentTypeDescription="Create a new document." ma:contentTypeScope="" ma:versionID="b8f0fda2c6f97a95ff3c632a1aebb1f7">
  <xsd:schema xmlns:xsd="http://www.w3.org/2001/XMLSchema" xmlns:xs="http://www.w3.org/2001/XMLSchema" xmlns:p="http://schemas.microsoft.com/office/2006/metadata/properties" xmlns:ns2="e0c7a189-c804-4795-ae22-fd49b7f740f7" xmlns:ns3="11ae695e-5e1a-4f4b-9441-e6fbc40a6f1c" xmlns:ns4="http://schemas.microsoft.com/sharepoint/v4" targetNamespace="http://schemas.microsoft.com/office/2006/metadata/properties" ma:root="true" ma:fieldsID="fd186bf2ee65d6292b42a86d016bc7b9" ns2:_="" ns3:_="" ns4:_="">
    <xsd:import namespace="e0c7a189-c804-4795-ae22-fd49b7f740f7"/>
    <xsd:import namespace="11ae695e-5e1a-4f4b-9441-e6fbc40a6f1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4:IconOverlay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7a189-c804-4795-ae22-fd49b7f74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e695e-5e1a-4f4b-9441-e6fbc40a6f1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dbcc6c8-6c6a-4e41-a5c9-7c23b76697da}" ma:internalName="TaxCatchAll" ma:showField="CatchAllData" ma:web="11ae695e-5e1a-4f4b-9441-e6fbc40a6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1ae695e-5e1a-4f4b-9441-e6fbc40a6f1c" xsi:nil="true"/>
    <lcf76f155ced4ddcb4097134ff3c332f xmlns="e0c7a189-c804-4795-ae22-fd49b7f740f7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024043-25AE-424E-AB87-901993591DE8}"/>
</file>

<file path=customXml/itemProps3.xml><?xml version="1.0" encoding="utf-8"?>
<ds:datastoreItem xmlns:ds="http://schemas.openxmlformats.org/officeDocument/2006/customXml" ds:itemID="{0089E149-5C52-4C78-81B0-AA78E9434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A2D7DF-3FAF-466E-94E9-A2BCD4FE9720}">
  <ds:schemaRefs>
    <ds:schemaRef ds:uri="http://purl.org/dc/elements/1.1/"/>
    <ds:schemaRef ds:uri="11ae695e-5e1a-4f4b-9441-e6fbc40a6f1c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sharepoint/v4"/>
    <ds:schemaRef ds:uri="e0c7a189-c804-4795-ae22-fd49b7f740f7"/>
  </ds:schemaRefs>
</ds:datastoreItem>
</file>

<file path=customXml/itemProps5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MM-ERIGrid_Meeting-Title_YYYY-MM-DD.dotx</ap:Template>
  <ap:Application>Microsoft Word for the web</ap:Application>
  <ap:DocSecurity>0</ap:DocSecurity>
  <ap:ScaleCrop>false</ap:ScaleCrop>
  <ap:Manager>Thomas Strasser, Cyndi Moyo</ap:Manager>
  <ap:Company>The ERIGrid Consortium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Put Meeting Title here</dc:subject>
  <dc:creator>Marita Blank;Kai Heussen</dc:creator>
  <cp:keywords>Smart Grids, Research Infrastructure, Validation</cp:keywords>
  <cp:lastModifiedBy>Mazheruddin Syed</cp:lastModifiedBy>
  <cp:revision>67</cp:revision>
  <cp:lastPrinted>2021-08-17T12:43:00Z</cp:lastPrinted>
  <dcterms:created xsi:type="dcterms:W3CDTF">2019-10-02T14:33:00Z</dcterms:created>
  <dcterms:modified xsi:type="dcterms:W3CDTF">2022-01-11T08:35:29Z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  <property fmtid="{D5CDD505-2E9C-101B-9397-08002B2CF9AE}" pid="9" name="ContentTypeId">
    <vt:lpwstr>0x010100F4DB30768356ED45B29ECAE687ACE3F3</vt:lpwstr>
  </property>
</Properties>
</file>